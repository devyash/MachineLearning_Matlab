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60A53" w:rsidRDefault="008925B7">
      <w:pPr>
        <w:pStyle w:val="papertitle"/>
      </w:pPr>
      <w:r>
        <w:t xml:space="preserve">Adaptive Noise Cancellation using </w:t>
      </w:r>
      <w:r w:rsidR="00121183">
        <w:t>Normalized</w:t>
      </w:r>
      <w:r>
        <w:t xml:space="preserve"> Mean Square Algorithm</w:t>
      </w:r>
    </w:p>
    <w:p w:rsidR="00B60A53" w:rsidRDefault="005517F8">
      <w:pPr>
        <w:pStyle w:val="papersubtitle"/>
      </w:pPr>
      <w:r>
        <w:t>Analysis &amp; Evaluation of adaptive FIR filter</w:t>
      </w:r>
      <w:r w:rsidR="00192B03">
        <w:t xml:space="preserve"> for noise cancellation using NLMS Algorithm for various performance measures.</w:t>
      </w:r>
    </w:p>
    <w:p w:rsidR="00B60A53" w:rsidRDefault="007F3F06">
      <w:pPr>
        <w:pStyle w:val="Author"/>
        <w:rPr>
          <w:rFonts w:eastAsia="Times New Roman"/>
        </w:rPr>
      </w:pPr>
      <w:r>
        <w:t>D</w:t>
      </w:r>
      <w:r w:rsidR="008925B7">
        <w:t>evyash Sanghai</w:t>
      </w:r>
      <w:r w:rsidR="00B60A53">
        <w:rPr>
          <w:rFonts w:eastAsia="Times New Roman"/>
        </w:rPr>
        <w:t xml:space="preserve"> </w:t>
      </w:r>
      <w:r w:rsidR="00B60A53">
        <w:rPr>
          <w:i/>
          <w:iCs/>
        </w:rPr>
        <w:t>(Author)</w:t>
      </w:r>
    </w:p>
    <w:p w:rsidR="00B60A53" w:rsidRDefault="008925B7">
      <w:pPr>
        <w:pStyle w:val="Affiliation"/>
        <w:rPr>
          <w:rFonts w:eastAsia="Times New Roman"/>
        </w:rPr>
      </w:pPr>
      <w:r>
        <w:rPr>
          <w:rFonts w:eastAsia="Times New Roman"/>
        </w:rPr>
        <w:t>Computer and Information Science</w:t>
      </w:r>
    </w:p>
    <w:p w:rsidR="00B60A53" w:rsidRDefault="008925B7">
      <w:pPr>
        <w:pStyle w:val="Affiliation"/>
      </w:pPr>
      <w:r>
        <w:rPr>
          <w:rFonts w:eastAsia="Times New Roman"/>
        </w:rPr>
        <w:t>University of Florida</w:t>
      </w:r>
    </w:p>
    <w:p w:rsidR="00B60A53" w:rsidRDefault="00354BA2">
      <w:pPr>
        <w:pStyle w:val="Affiliation"/>
      </w:pPr>
      <w:r>
        <w:t>Gainesville, United States of America</w:t>
      </w:r>
    </w:p>
    <w:p w:rsidR="00B60A53" w:rsidRDefault="00354BA2">
      <w:pPr>
        <w:pStyle w:val="Affiliation"/>
      </w:pPr>
      <w:r>
        <w:t>devyashsanghai@gmail.com</w:t>
      </w:r>
    </w:p>
    <w:p w:rsidR="00B60A53" w:rsidRDefault="00B60A53">
      <w:pPr>
        <w:pStyle w:val="Affiliation"/>
      </w:pPr>
    </w:p>
    <w:p w:rsidR="00B60A53" w:rsidRDefault="00B60A53"/>
    <w:p w:rsidR="00B60A53" w:rsidRDefault="00B60A53">
      <w:pPr>
        <w:sectPr w:rsidR="00B60A53">
          <w:type w:val="continuous"/>
          <w:pgSz w:w="11906" w:h="16838"/>
          <w:pgMar w:top="1080" w:right="737" w:bottom="2432" w:left="737" w:header="720" w:footer="720" w:gutter="0"/>
          <w:cols w:space="720"/>
          <w:docGrid w:linePitch="360"/>
        </w:sectPr>
      </w:pPr>
    </w:p>
    <w:p w:rsidR="00B60A53" w:rsidRPr="00D75FF5" w:rsidRDefault="00B60A53" w:rsidP="005517F8">
      <w:pPr>
        <w:pStyle w:val="Abstract"/>
      </w:pPr>
      <w:r>
        <w:rPr>
          <w:i/>
          <w:iCs/>
        </w:rPr>
        <w:t>Abstract</w:t>
      </w:r>
      <w:r>
        <w:rPr>
          <w:rFonts w:eastAsia="Times New Roman"/>
        </w:rPr>
        <w:t>—</w:t>
      </w:r>
      <w:r w:rsidR="005517F8" w:rsidRPr="005517F8">
        <w:t xml:space="preserve"> </w:t>
      </w:r>
      <w:r w:rsidR="005517F8">
        <w:t xml:space="preserve">The goal of this paper is to analyze and evaluate adaptive Finite Response Filter using the NLMS algorithm. An adaptive filter is a filter that adjusts its transfer function according to optimizing adaptive algorithm. The efficiency of the adaptive filter is being tested for </w:t>
      </w:r>
      <w:r w:rsidR="0099056D">
        <w:t>Normalized</w:t>
      </w:r>
      <w:r w:rsidR="00FE7297">
        <w:t xml:space="preserve"> Mean Square Algorithm</w:t>
      </w:r>
      <w:r w:rsidR="00723391">
        <w:t xml:space="preserve">. </w:t>
      </w:r>
      <w:r w:rsidR="00192B03">
        <w:t xml:space="preserve">The paper show various </w:t>
      </w:r>
      <w:r w:rsidR="00D75FF5">
        <w:t>p</w:t>
      </w:r>
      <w:r w:rsidR="00192B03">
        <w:t>erformance measure</w:t>
      </w:r>
      <w:r w:rsidR="00D75FF5">
        <w:t xml:space="preserve"> that can be used to measure the performance of adaptive noise cancellation system using NLMS algorithm.</w:t>
      </w:r>
      <w:r w:rsidR="00192B03">
        <w:t xml:space="preserve"> </w:t>
      </w:r>
      <w:r w:rsidR="00D75FF5" w:rsidRPr="00D75FF5">
        <w:t>The paper builds to paramount part where it shows cross validation using Monte Carlo</w:t>
      </w:r>
      <w:r w:rsidR="00D75FF5">
        <w:t>/</w:t>
      </w:r>
      <w:r w:rsidR="00D75FF5" w:rsidRPr="00D75FF5">
        <w:t>random sub sampling validation</w:t>
      </w:r>
      <w:r w:rsidR="00D75FF5">
        <w:t xml:space="preserve"> using ERLE as a performance measure</w:t>
      </w:r>
      <w:r w:rsidR="008C1E57">
        <w:t xml:space="preserve"> and cross validates </w:t>
      </w:r>
      <w:r w:rsidR="00F456F8">
        <w:t>the model</w:t>
      </w:r>
      <w:r w:rsidR="00D75FF5">
        <w:t>.</w:t>
      </w:r>
      <w:r w:rsidR="00D75FF5" w:rsidRPr="00D75FF5">
        <w:t xml:space="preserve"> </w:t>
      </w:r>
    </w:p>
    <w:p w:rsidR="00B60A53" w:rsidRDefault="00B60A53">
      <w:pPr>
        <w:pStyle w:val="keywords"/>
        <w:ind w:firstLine="180"/>
      </w:pPr>
      <w:r>
        <w:rPr>
          <w:i/>
        </w:rPr>
        <w:t>Index</w:t>
      </w:r>
      <w:r>
        <w:rPr>
          <w:rFonts w:eastAsia="Times New Roman"/>
          <w:i/>
        </w:rPr>
        <w:t xml:space="preserve"> </w:t>
      </w:r>
      <w:r>
        <w:rPr>
          <w:i/>
        </w:rPr>
        <w:t>Terms</w:t>
      </w:r>
      <w:r>
        <w:rPr>
          <w:rFonts w:eastAsia="Times New Roman"/>
        </w:rPr>
        <w:t>—</w:t>
      </w:r>
      <w:r w:rsidR="00CC349E">
        <w:t xml:space="preserve">Finite Impulse Response Filter, Normalized Mean Square </w:t>
      </w:r>
      <w:r w:rsidR="00D75FF5">
        <w:t>Algorithm, Cross Validation.</w:t>
      </w:r>
    </w:p>
    <w:p w:rsidR="00B60A53" w:rsidRDefault="00B60A53">
      <w:pPr>
        <w:pStyle w:val="Heading1"/>
      </w:pPr>
      <w:r>
        <w:t>Introduction</w:t>
      </w:r>
      <w:r>
        <w:rPr>
          <w:rFonts w:eastAsia="Times New Roman"/>
        </w:rPr>
        <w:t xml:space="preserve"> </w:t>
      </w:r>
    </w:p>
    <w:p w:rsidR="00741C44" w:rsidRDefault="00F93434" w:rsidP="00F93434">
      <w:pPr>
        <w:pStyle w:val="BodyText"/>
      </w:pPr>
      <w:r>
        <w:t xml:space="preserve">Filtering refers to removing unwanted signal from the </w:t>
      </w:r>
      <w:r w:rsidR="00AC1FFF">
        <w:t>input</w:t>
      </w:r>
      <w:r>
        <w:t xml:space="preserve"> signal and giving the desired signal. Such as below where, sˆ is the desired output from s + n (input signal).</w:t>
      </w:r>
    </w:p>
    <w:p w:rsidR="00F93434" w:rsidRDefault="00F93434" w:rsidP="00F93434">
      <w:pPr>
        <w:pStyle w:val="BodyText"/>
      </w:pPr>
    </w:p>
    <w:p w:rsidR="00741C44" w:rsidRDefault="001D047D">
      <w:pPr>
        <w:pStyle w:val="BodyText"/>
      </w:pPr>
      <w:r>
        <w:rPr>
          <w:noProof/>
          <w:lang w:eastAsia="en-US"/>
        </w:rPr>
        <mc:AlternateContent>
          <mc:Choice Requires="wps">
            <w:drawing>
              <wp:anchor distT="0" distB="0" distL="114300" distR="114300" simplePos="0" relativeHeight="251660800" behindDoc="0" locked="0" layoutInCell="1" allowOverlap="1">
                <wp:simplePos x="0" y="0"/>
                <wp:positionH relativeFrom="column">
                  <wp:posOffset>1684655</wp:posOffset>
                </wp:positionH>
                <wp:positionV relativeFrom="paragraph">
                  <wp:posOffset>133350</wp:posOffset>
                </wp:positionV>
                <wp:extent cx="552450" cy="0"/>
                <wp:effectExtent l="9525" t="5715" r="9525" b="13335"/>
                <wp:wrapNone/>
                <wp:docPr id="6"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4941005" id="_x0000_t32" coordsize="21600,21600" o:spt="32" o:oned="t" path="m,l21600,21600e" filled="f">
                <v:path arrowok="t" fillok="f" o:connecttype="none"/>
                <o:lock v:ext="edit" shapetype="t"/>
              </v:shapetype>
              <v:shape id="AutoShape 5" o:spid="_x0000_s1026" type="#_x0000_t32" style="position:absolute;margin-left:132.65pt;margin-top:10.5pt;width:43.5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"/>
            </w:pict>
          </mc:Fallback>
        </mc:AlternateContent>
      </w:r>
      <w:r>
        <w:rPr>
          <w:noProof/>
          <w:lang w:eastAsia="en-US"/>
        </w:rPr>
        <mc:AlternateContent>
          <mc:Choice Requires="wps">
            <w:drawing>
              <wp:anchor distT="0" distB="0" distL="114300" distR="114300" simplePos="0" relativeHeight="251659776" behindDoc="0" locked="0" layoutInCell="1" allowOverlap="1">
                <wp:simplePos x="0" y="0"/>
                <wp:positionH relativeFrom="column">
                  <wp:posOffset>513080</wp:posOffset>
                </wp:positionH>
                <wp:positionV relativeFrom="paragraph">
                  <wp:posOffset>133350</wp:posOffset>
                </wp:positionV>
                <wp:extent cx="581025" cy="0"/>
                <wp:effectExtent l="9525" t="5715" r="9525" b="13335"/>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9F919D" id="AutoShape 4" o:spid="_x0000_s1026" type="#_x0000_t32" style="position:absolute;margin-left:40.4pt;margin-top:10.5pt;width:45.75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"/>
            </w:pict>
          </mc:Fallback>
        </mc:AlternateContent>
      </w:r>
      <w:r>
        <w:rPr>
          <w:noProof/>
          <w:lang w:eastAsia="en-US"/>
        </w:rPr>
        <mc:AlternateContent>
          <mc:Choice Requires="wps">
            <w:drawing>
              <wp:anchor distT="0" distB="0" distL="114300" distR="114300" simplePos="0" relativeHeight="251658752" behindDoc="0" locked="0" layoutInCell="1" allowOverlap="1">
                <wp:simplePos x="0" y="0"/>
                <wp:positionH relativeFrom="column">
                  <wp:posOffset>1084580</wp:posOffset>
                </wp:positionH>
                <wp:positionV relativeFrom="paragraph">
                  <wp:posOffset>19050</wp:posOffset>
                </wp:positionV>
                <wp:extent cx="619125" cy="219075"/>
                <wp:effectExtent l="9525" t="5715" r="9525" b="133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219075"/>
                        </a:xfrm>
                        <a:prstGeom prst="rect">
                          <a:avLst/>
                        </a:prstGeom>
                        <a:solidFill>
                          <a:srgbClr val="FFFFFF"/>
                        </a:solidFill>
                        <a:ln w="9525">
                          <a:solidFill>
                            <a:srgbClr val="000000"/>
                          </a:solidFill>
                          <a:miter lim="800000"/>
                          <a:headEnd/>
                          <a:tailEnd/>
                        </a:ln>
                      </wps:spPr>
                      <wps:txbx>
                        <w:txbxContent>
                          <w:p w:rsidR="00741C44" w:rsidRDefault="00741C44">
                            <w:r>
                              <w:t>Filter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85.4pt;margin-top:1.5pt;width:48.75pt;height:17.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">
                <v:textbox>
                  <w:txbxContent>
                    <w:p w:rsidR="00741C44" w:rsidRDefault="00741C44">
                      <w:r>
                        <w:t>Filter</w:t>
                      </w:r>
                    </w:p>
                  </w:txbxContent>
                </v:textbox>
              </v:rect>
            </w:pict>
          </mc:Fallback>
        </mc:AlternateContent>
      </w:r>
      <w:r w:rsidR="0057609D">
        <w:t xml:space="preserve">   </w:t>
      </w:r>
      <w:r w:rsidR="00C909BD">
        <w:t xml:space="preserve">  </w:t>
      </w:r>
      <w:r w:rsidR="0057609D">
        <w:t xml:space="preserve">          </w:t>
      </w:r>
      <w:r w:rsidR="00741C44">
        <w:t>s + n</w:t>
      </w:r>
      <w:r w:rsidR="0057609D">
        <w:t xml:space="preserve">   </w:t>
      </w:r>
      <w:r w:rsidR="00F93434">
        <w:t xml:space="preserve"> </w:t>
      </w:r>
      <w:r w:rsidR="0057609D">
        <w:t xml:space="preserve">                  </w:t>
      </w:r>
      <w:r w:rsidR="00AC1FFF">
        <w:t xml:space="preserve">               </w:t>
      </w:r>
      <w:r w:rsidR="0057609D">
        <w:t xml:space="preserve">  sˆ</w:t>
      </w:r>
    </w:p>
    <w:p w:rsidR="00741C44" w:rsidRDefault="00741C44">
      <w:pPr>
        <w:pStyle w:val="BodyText"/>
      </w:pPr>
    </w:p>
    <w:p w:rsidR="00BF3985" w:rsidRDefault="00BF3985" w:rsidP="00BF3985">
      <w:pPr>
        <w:pStyle w:val="BodyText"/>
        <w:jc w:val="center"/>
      </w:pPr>
      <w:r>
        <w:t>Fig 1.1 Direct Filter</w:t>
      </w:r>
    </w:p>
    <w:p w:rsidR="00F93434" w:rsidRDefault="00F93434">
      <w:pPr>
        <w:pStyle w:val="BodyText"/>
      </w:pPr>
    </w:p>
    <w:p w:rsidR="00741C44" w:rsidRDefault="00741C44">
      <w:pPr>
        <w:pStyle w:val="BodyText"/>
      </w:pPr>
      <w:r>
        <w:t xml:space="preserve"> </w:t>
      </w:r>
      <w:r w:rsidR="00F93434">
        <w:t>Filt</w:t>
      </w:r>
      <w:r w:rsidR="00065DEF">
        <w:t>ers that are used for direct filtering can be either fixed or Adaptive.</w:t>
      </w:r>
      <w:r>
        <w:t xml:space="preserve"> </w:t>
      </w:r>
    </w:p>
    <w:p w:rsidR="00AC1FFF" w:rsidRDefault="00AC1FFF">
      <w:pPr>
        <w:pStyle w:val="BodyText"/>
      </w:pPr>
    </w:p>
    <w:p w:rsidR="00741C44" w:rsidRDefault="00741C44">
      <w:pPr>
        <w:pStyle w:val="BodyText"/>
      </w:pPr>
      <w:r>
        <w:t xml:space="preserve">1. Fixed filters </w:t>
      </w:r>
      <w:r w:rsidR="00065DEF">
        <w:t>– Fixed filters are used when we have prior knowledge of the unwanted signal and the desired signal. example. -They are of different frequencies. Then we can simply use a band pass filter to filter out the undesired signal.</w:t>
      </w:r>
    </w:p>
    <w:p w:rsidR="00AC1FFF" w:rsidRDefault="00AC1FFF">
      <w:pPr>
        <w:pStyle w:val="BodyText"/>
      </w:pPr>
    </w:p>
    <w:p w:rsidR="00B60A53" w:rsidRDefault="00741C44">
      <w:pPr>
        <w:pStyle w:val="BodyText"/>
      </w:pPr>
      <w:r>
        <w:t xml:space="preserve">2. Adaptive filters - </w:t>
      </w:r>
      <w:r w:rsidR="00AC1FFF" w:rsidRPr="00AC1FFF">
        <w:t>An adaptive filter is a system with a linear filter that has a transfer function controlled by variable parameters and a means to adjust those parameters according to an optimization algorithm</w:t>
      </w:r>
      <w:r w:rsidR="00AC1FFF">
        <w:t xml:space="preserve"> [1]</w:t>
      </w:r>
      <w:r w:rsidR="00AC1FFF">
        <w:rPr>
          <w:rFonts w:ascii="Arial" w:hAnsi="Arial" w:cs="Arial"/>
          <w:color w:val="252525"/>
          <w:sz w:val="21"/>
          <w:szCs w:val="21"/>
          <w:shd w:val="clear" w:color="auto" w:fill="FFFFFF"/>
        </w:rPr>
        <w:t>.</w:t>
      </w:r>
      <w:r>
        <w:t xml:space="preserve"> They require no </w:t>
      </w:r>
      <w:r w:rsidR="00AC1FFF">
        <w:t>prior</w:t>
      </w:r>
      <w:r>
        <w:t xml:space="preserve"> knowledge of the </w:t>
      </w:r>
      <w:r w:rsidR="00AC1FFF">
        <w:t xml:space="preserve">desired and undesired </w:t>
      </w:r>
      <w:r>
        <w:t xml:space="preserve">signal </w:t>
      </w:r>
      <w:r w:rsidR="00AC1FFF">
        <w:t>characteristics Moreover; adaptive filters have the</w:t>
      </w:r>
      <w:r>
        <w:t xml:space="preserve"> capability o</w:t>
      </w:r>
      <w:r w:rsidR="00AC1FFF">
        <w:t>f adaptively tracking the time variations of input statistics.</w:t>
      </w:r>
    </w:p>
    <w:p w:rsidR="008A3A55" w:rsidRDefault="008A3A55">
      <w:pPr>
        <w:pStyle w:val="BodyText"/>
      </w:pPr>
    </w:p>
    <w:p w:rsidR="0057609D" w:rsidRDefault="00AC1FFF" w:rsidP="0057609D">
      <w:pPr>
        <w:pStyle w:val="Heading2"/>
      </w:pPr>
      <w:r>
        <w:t>FIR Filter</w:t>
      </w:r>
    </w:p>
    <w:p w:rsidR="00D03A5B" w:rsidRDefault="00AC1FFF" w:rsidP="00AC1FFF">
      <w:pPr>
        <w:jc w:val="both"/>
      </w:pPr>
      <w:r w:rsidRPr="00AC1FFF">
        <w:t xml:space="preserve">A finite impulse response (FIR) filter is a filter whose impulse response (or response to any finite length input) is of finite duration, because it settles to zero in finite </w:t>
      </w:r>
      <w:r w:rsidR="00E76828" w:rsidRPr="00AC1FFF">
        <w:t>time</w:t>
      </w:r>
      <w:r w:rsidR="00E76828">
        <w:t xml:space="preserve"> [2]</w:t>
      </w:r>
      <w:r w:rsidR="00D03A5B">
        <w:t>.</w:t>
      </w:r>
    </w:p>
    <w:p w:rsidR="00D03A5B" w:rsidRDefault="00D03A5B" w:rsidP="00AC1FFF">
      <w:pPr>
        <w:jc w:val="both"/>
      </w:pPr>
    </w:p>
    <w:p w:rsidR="00D03A5B" w:rsidRDefault="00D03A5B" w:rsidP="00C909BD">
      <w:pPr>
        <w:jc w:val="right"/>
      </w:pPr>
      <w:r>
        <w:t>y(n)=</w:t>
      </w:r>
      <m:oMath>
        <m:nary>
          <m:naryPr>
            <m:chr m:val="∑"/>
            <m:limLoc m:val="undOvr"/>
            <m:ctrlPr>
              <w:rPr>
                <w:rFonts w:ascii="Cambria Math" w:hAnsi="Cambria Math"/>
                <w:i/>
              </w:rPr>
            </m:ctrlPr>
          </m:naryPr>
          <m:sub>
            <m:r>
              <w:rPr>
                <w:rFonts w:ascii="Cambria Math" w:hAnsi="Cambria Math"/>
              </w:rPr>
              <m:t>0</m:t>
            </m:r>
          </m:sub>
          <m:sup>
            <m:r>
              <w:rPr>
                <w:rFonts w:ascii="Cambria Math" w:hAnsi="Cambria Math"/>
              </w:rPr>
              <m:t>n-1</m:t>
            </m:r>
          </m:sup>
          <m:e>
            <m:r>
              <m:rPr>
                <m:sty m:val="p"/>
              </m:rPr>
              <w:rPr>
                <w:rFonts w:ascii="Cambria Math" w:hAnsi="Cambria Math"/>
              </w:rPr>
              <m:t>h(k)x(n-k</m:t>
            </m:r>
          </m:e>
        </m:nary>
      </m:oMath>
      <w:r w:rsidR="00FA4857">
        <w:t xml:space="preserve">)  </w:t>
      </w:r>
      <w:r>
        <w:t xml:space="preserve">  </w:t>
      </w:r>
      <w:r w:rsidR="00C909BD">
        <w:t xml:space="preserve">    </w:t>
      </w:r>
      <w:r w:rsidR="00FA4857">
        <w:t xml:space="preserve">  </w:t>
      </w:r>
      <w:r w:rsidR="00C909BD">
        <w:t xml:space="preserve"> </w:t>
      </w:r>
      <w:r>
        <w:t xml:space="preserve">         </w:t>
      </w:r>
      <w:r w:rsidR="00FA4857">
        <w:t xml:space="preserve">  (</w:t>
      </w:r>
      <w:r>
        <w:t>1.A.1)</w:t>
      </w:r>
    </w:p>
    <w:p w:rsidR="00C909BD" w:rsidRDefault="00C909BD" w:rsidP="00C909BD">
      <w:pPr>
        <w:jc w:val="right"/>
      </w:pPr>
    </w:p>
    <w:p w:rsidR="00D03A5B" w:rsidRDefault="00D03A5B" w:rsidP="00C909BD">
      <w:pPr>
        <w:jc w:val="right"/>
      </w:pPr>
      <w:r>
        <w:t>H(z)=</w:t>
      </w:r>
      <m:oMath>
        <m:nary>
          <m:naryPr>
            <m:chr m:val="∑"/>
            <m:limLoc m:val="undOvr"/>
            <m:ctrlPr>
              <w:rPr>
                <w:rFonts w:ascii="Cambria Math" w:hAnsi="Cambria Math"/>
                <w:i/>
              </w:rPr>
            </m:ctrlPr>
          </m:naryPr>
          <m:sub>
            <m:r>
              <w:rPr>
                <w:rFonts w:ascii="Cambria Math" w:hAnsi="Cambria Math"/>
              </w:rPr>
              <m:t>0</m:t>
            </m:r>
          </m:sub>
          <m:sup>
            <m:r>
              <w:rPr>
                <w:rFonts w:ascii="Cambria Math" w:hAnsi="Cambria Math"/>
              </w:rPr>
              <m:t>n</m:t>
            </m:r>
          </m:sup>
          <m:e>
            <m:r>
              <m:rPr>
                <m:sty m:val="p"/>
              </m:rPr>
              <w:rPr>
                <w:rFonts w:ascii="Cambria Math" w:hAnsi="Cambria Math"/>
              </w:rPr>
              <m:t>h(k)</m:t>
            </m:r>
            <m:sSup>
              <m:sSupPr>
                <m:ctrlPr>
                  <w:rPr>
                    <w:rFonts w:ascii="Cambria Math" w:hAnsi="Cambria Math"/>
                    <w:i/>
                  </w:rPr>
                </m:ctrlPr>
              </m:sSupPr>
              <m:e>
                <m:r>
                  <w:rPr>
                    <w:rFonts w:ascii="Cambria Math" w:hAnsi="Cambria Math"/>
                  </w:rPr>
                  <m:t>z</m:t>
                </m:r>
              </m:e>
              <m:sup>
                <m:r>
                  <w:rPr>
                    <w:rFonts w:ascii="Cambria Math" w:hAnsi="Cambria Math"/>
                  </w:rPr>
                  <m:t>-k</m:t>
                </m:r>
              </m:sup>
            </m:sSup>
          </m:e>
        </m:nary>
      </m:oMath>
      <w:r w:rsidR="003D6353">
        <w:t xml:space="preserve">  </w:t>
      </w:r>
      <w:r w:rsidR="00C909BD">
        <w:t xml:space="preserve">                           (1.A.2)</w:t>
      </w:r>
    </w:p>
    <w:p w:rsidR="00FA4857" w:rsidRDefault="00FA4857" w:rsidP="00C909BD">
      <w:pPr>
        <w:jc w:val="right"/>
      </w:pPr>
    </w:p>
    <w:p w:rsidR="00FA4857" w:rsidRDefault="00FA4857" w:rsidP="00FA4857">
      <w:pPr>
        <w:jc w:val="both"/>
      </w:pPr>
    </w:p>
    <w:p w:rsidR="00D03A5B" w:rsidRDefault="00D03A5B" w:rsidP="00D03A5B">
      <w:pPr>
        <w:jc w:val="both"/>
      </w:pPr>
    </w:p>
    <w:p w:rsidR="007B2E6F" w:rsidRDefault="001D047D" w:rsidP="00AC1FFF">
      <w:pPr>
        <w:jc w:val="both"/>
        <w:rPr>
          <w:noProof/>
          <w:lang w:eastAsia="en-US"/>
        </w:rPr>
      </w:pPr>
      <w:r w:rsidRPr="00ED1FA5">
        <w:rPr>
          <w:noProof/>
          <w:lang w:eastAsia="en-US"/>
        </w:rPr>
        <w:drawing>
          <wp:inline distT="0" distB="0" distL="0" distR="0">
            <wp:extent cx="3200400" cy="1257300"/>
            <wp:effectExtent l="0" t="0" r="0" b="0"/>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1257300"/>
                    </a:xfrm>
                    <a:prstGeom prst="rect">
                      <a:avLst/>
                    </a:prstGeom>
                    <a:noFill/>
                    <a:ln>
                      <a:noFill/>
                    </a:ln>
                  </pic:spPr>
                </pic:pic>
              </a:graphicData>
            </a:graphic>
          </wp:inline>
        </w:drawing>
      </w:r>
    </w:p>
    <w:p w:rsidR="003D6353" w:rsidRPr="00AC1FFF" w:rsidRDefault="003D6353" w:rsidP="003D6353">
      <w:r>
        <w:rPr>
          <w:noProof/>
          <w:lang w:eastAsia="en-US"/>
        </w:rPr>
        <w:t>Fig 1.A.1</w:t>
      </w:r>
      <w:r w:rsidR="00FA4857">
        <w:rPr>
          <w:noProof/>
          <w:lang w:eastAsia="en-US"/>
        </w:rPr>
        <w:t xml:space="preserve"> FIR Traversal Filter</w:t>
      </w:r>
    </w:p>
    <w:p w:rsidR="003D6353" w:rsidRPr="00AC1FFF" w:rsidRDefault="003D6353" w:rsidP="00FA4857">
      <w:pPr>
        <w:jc w:val="both"/>
      </w:pPr>
    </w:p>
    <w:p w:rsidR="003D6353" w:rsidRDefault="003D6353">
      <w:pPr>
        <w:pStyle w:val="BodyText"/>
      </w:pPr>
    </w:p>
    <w:p w:rsidR="00B60A53" w:rsidRDefault="00C909BD">
      <w:pPr>
        <w:pStyle w:val="Heading1"/>
      </w:pPr>
      <w:r>
        <w:t>Adaptive Noise Cancelation</w:t>
      </w:r>
    </w:p>
    <w:p w:rsidR="00815793" w:rsidRPr="00815793" w:rsidRDefault="00815793" w:rsidP="00815793">
      <w:pPr>
        <w:pStyle w:val="BodyText"/>
        <w:rPr>
          <w:lang w:eastAsia="en-US"/>
        </w:rPr>
      </w:pPr>
    </w:p>
    <w:p w:rsidR="008842EE" w:rsidRPr="008842EE" w:rsidRDefault="001D047D" w:rsidP="008842EE">
      <w:pPr>
        <w:pStyle w:val="BodyText"/>
        <w:rPr>
          <w:lang w:eastAsia="en-US"/>
        </w:rPr>
      </w:pPr>
      <w:r w:rsidRPr="00ED1FA5">
        <w:rPr>
          <w:noProof/>
          <w:lang w:eastAsia="en-US"/>
        </w:rPr>
        <w:drawing>
          <wp:inline distT="0" distB="0" distL="0" distR="0">
            <wp:extent cx="3200400" cy="1190625"/>
            <wp:effectExtent l="0" t="0" r="0" b="0"/>
            <wp:docPr id="1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1190625"/>
                    </a:xfrm>
                    <a:prstGeom prst="rect">
                      <a:avLst/>
                    </a:prstGeom>
                    <a:noFill/>
                    <a:ln>
                      <a:noFill/>
                    </a:ln>
                  </pic:spPr>
                </pic:pic>
              </a:graphicData>
            </a:graphic>
          </wp:inline>
        </w:drawing>
      </w:r>
    </w:p>
    <w:p w:rsidR="0084678A" w:rsidRDefault="0084678A" w:rsidP="0084678A">
      <w:pPr>
        <w:pStyle w:val="BodyText"/>
        <w:spacing w:before="1"/>
        <w:ind w:right="471" w:firstLine="0"/>
        <w:rPr>
          <w:w w:val="105"/>
        </w:rPr>
      </w:pPr>
    </w:p>
    <w:p w:rsidR="00C909BD" w:rsidRDefault="009C249F" w:rsidP="0084678A">
      <w:pPr>
        <w:pStyle w:val="BodyText"/>
        <w:spacing w:before="1"/>
        <w:ind w:right="471" w:firstLine="0"/>
        <w:rPr>
          <w:rFonts w:eastAsia="Times New Roman"/>
          <w:lang w:eastAsia="en-US"/>
        </w:rPr>
      </w:pPr>
      <w:r>
        <w:rPr>
          <w:w w:val="105"/>
        </w:rPr>
        <w:t>In I</w:t>
      </w:r>
      <w:r w:rsidR="00B23D95">
        <w:rPr>
          <w:w w:val="105"/>
        </w:rPr>
        <w:t xml:space="preserve">deal case, </w:t>
      </w:r>
      <w:r w:rsidR="00C909BD">
        <w:rPr>
          <w:w w:val="105"/>
        </w:rPr>
        <w:t>Adaptive</w:t>
      </w:r>
      <w:r w:rsidR="00C909BD">
        <w:rPr>
          <w:spacing w:val="-8"/>
          <w:w w:val="105"/>
        </w:rPr>
        <w:t xml:space="preserve"> </w:t>
      </w:r>
      <w:r w:rsidR="00C909BD">
        <w:rPr>
          <w:w w:val="105"/>
        </w:rPr>
        <w:t>Noise</w:t>
      </w:r>
      <w:r w:rsidR="00C909BD">
        <w:rPr>
          <w:spacing w:val="-11"/>
          <w:w w:val="105"/>
        </w:rPr>
        <w:t xml:space="preserve"> </w:t>
      </w:r>
      <w:r w:rsidR="00C909BD">
        <w:rPr>
          <w:w w:val="105"/>
        </w:rPr>
        <w:t>Canceller</w:t>
      </w:r>
      <w:r w:rsidR="00C909BD">
        <w:rPr>
          <w:spacing w:val="-18"/>
          <w:w w:val="105"/>
        </w:rPr>
        <w:t xml:space="preserve"> </w:t>
      </w:r>
      <w:r w:rsidR="00C909BD">
        <w:rPr>
          <w:w w:val="105"/>
        </w:rPr>
        <w:t>(ANC)</w:t>
      </w:r>
      <w:r w:rsidR="00C909BD">
        <w:rPr>
          <w:spacing w:val="-11"/>
          <w:w w:val="105"/>
        </w:rPr>
        <w:t xml:space="preserve"> </w:t>
      </w:r>
      <w:r w:rsidR="00C909BD">
        <w:rPr>
          <w:w w:val="105"/>
        </w:rPr>
        <w:t>has</w:t>
      </w:r>
      <w:r w:rsidR="00C909BD">
        <w:rPr>
          <w:spacing w:val="-10"/>
          <w:w w:val="105"/>
        </w:rPr>
        <w:t xml:space="preserve"> </w:t>
      </w:r>
      <w:r w:rsidR="00C909BD">
        <w:rPr>
          <w:w w:val="105"/>
        </w:rPr>
        <w:t>two</w:t>
      </w:r>
      <w:r w:rsidR="00C909BD">
        <w:rPr>
          <w:spacing w:val="-9"/>
          <w:w w:val="105"/>
        </w:rPr>
        <w:t xml:space="preserve"> </w:t>
      </w:r>
      <w:r w:rsidR="00C909BD">
        <w:rPr>
          <w:w w:val="105"/>
        </w:rPr>
        <w:t>inputs</w:t>
      </w:r>
      <w:r w:rsidR="00C909BD">
        <w:rPr>
          <w:spacing w:val="-12"/>
          <w:w w:val="105"/>
        </w:rPr>
        <w:t xml:space="preserve"> </w:t>
      </w:r>
      <w:r w:rsidR="00C909BD">
        <w:rPr>
          <w:w w:val="105"/>
        </w:rPr>
        <w:t>–</w:t>
      </w:r>
      <w:r w:rsidR="00C909BD">
        <w:rPr>
          <w:spacing w:val="-11"/>
          <w:w w:val="105"/>
        </w:rPr>
        <w:t xml:space="preserve"> </w:t>
      </w:r>
      <w:r w:rsidR="00C909BD">
        <w:rPr>
          <w:w w:val="105"/>
        </w:rPr>
        <w:t>primary</w:t>
      </w:r>
      <w:r w:rsidR="008842EE">
        <w:rPr>
          <w:w w:val="105"/>
        </w:rPr>
        <w:t xml:space="preserve"> signal</w:t>
      </w:r>
      <w:r w:rsidR="00C909BD">
        <w:rPr>
          <w:w w:val="105"/>
        </w:rPr>
        <w:t xml:space="preserve"> and reference</w:t>
      </w:r>
      <w:r w:rsidR="008842EE">
        <w:rPr>
          <w:w w:val="105"/>
        </w:rPr>
        <w:t xml:space="preserve"> signal.</w:t>
      </w:r>
      <w:r w:rsidR="00C909BD">
        <w:rPr>
          <w:w w:val="105"/>
        </w:rPr>
        <w:t xml:space="preserve"> The primary </w:t>
      </w:r>
      <w:r w:rsidR="008842EE">
        <w:rPr>
          <w:w w:val="105"/>
        </w:rPr>
        <w:t xml:space="preserve">signal consists of desired signal and interference; the reference signal consists of only </w:t>
      </w:r>
      <w:r w:rsidR="008842EE">
        <w:rPr>
          <w:w w:val="105"/>
        </w:rPr>
        <w:lastRenderedPageBreak/>
        <w:t>interference signal. We assume the inter</w:t>
      </w:r>
      <w:r w:rsidR="00C909BD">
        <w:rPr>
          <w:w w:val="105"/>
        </w:rPr>
        <w:t>ference</w:t>
      </w:r>
      <w:r w:rsidR="00C909BD">
        <w:rPr>
          <w:spacing w:val="-7"/>
          <w:w w:val="105"/>
        </w:rPr>
        <w:t xml:space="preserve"> </w:t>
      </w:r>
      <w:r w:rsidR="00C909BD">
        <w:rPr>
          <w:w w:val="105"/>
        </w:rPr>
        <w:t xml:space="preserve">input receives a noise </w:t>
      </w:r>
      <w:r w:rsidR="00C909BD">
        <w:rPr>
          <w:i/>
          <w:w w:val="105"/>
        </w:rPr>
        <w:t>n</w:t>
      </w:r>
      <w:r w:rsidR="008842EE">
        <w:rPr>
          <w:i/>
          <w:w w:val="105"/>
          <w:position w:val="-2"/>
          <w:sz w:val="15"/>
        </w:rPr>
        <w:t>1</w:t>
      </w:r>
      <w:r w:rsidR="00C909BD">
        <w:rPr>
          <w:i/>
          <w:w w:val="105"/>
          <w:position w:val="-2"/>
          <w:sz w:val="15"/>
        </w:rPr>
        <w:t xml:space="preserve"> </w:t>
      </w:r>
      <w:r w:rsidR="00C909BD">
        <w:rPr>
          <w:w w:val="105"/>
        </w:rPr>
        <w:t xml:space="preserve">uncorrelated with the signal but correlated in </w:t>
      </w:r>
      <w:r w:rsidR="00C909BD">
        <w:rPr>
          <w:spacing w:val="-3"/>
          <w:w w:val="105"/>
        </w:rPr>
        <w:t xml:space="preserve">some </w:t>
      </w:r>
      <w:r w:rsidR="00C909BD">
        <w:rPr>
          <w:w w:val="105"/>
        </w:rPr>
        <w:t xml:space="preserve">way with the noise </w:t>
      </w:r>
      <w:r w:rsidR="00C909BD">
        <w:rPr>
          <w:i/>
          <w:w w:val="105"/>
        </w:rPr>
        <w:t>n</w:t>
      </w:r>
      <w:r w:rsidR="008842EE">
        <w:rPr>
          <w:i/>
          <w:w w:val="105"/>
        </w:rPr>
        <w:t>2</w:t>
      </w:r>
      <w:r w:rsidR="008842EE">
        <w:rPr>
          <w:w w:val="105"/>
        </w:rPr>
        <w:t>. The reference signal</w:t>
      </w:r>
      <w:r w:rsidR="00C909BD">
        <w:rPr>
          <w:w w:val="105"/>
        </w:rPr>
        <w:t xml:space="preserve"> </w:t>
      </w:r>
      <w:r w:rsidR="00C909BD">
        <w:rPr>
          <w:i/>
          <w:w w:val="105"/>
        </w:rPr>
        <w:t>n</w:t>
      </w:r>
      <w:r w:rsidR="008842EE">
        <w:rPr>
          <w:i/>
          <w:w w:val="105"/>
          <w:position w:val="-2"/>
          <w:sz w:val="15"/>
        </w:rPr>
        <w:t>1</w:t>
      </w:r>
      <w:r w:rsidR="00C909BD">
        <w:rPr>
          <w:i/>
          <w:w w:val="105"/>
          <w:position w:val="-2"/>
          <w:sz w:val="15"/>
        </w:rPr>
        <w:t xml:space="preserve"> </w:t>
      </w:r>
      <w:r w:rsidR="00C909BD">
        <w:rPr>
          <w:w w:val="105"/>
        </w:rPr>
        <w:t>passes through a filter to produce an output that is a close estimate of primary input noise</w:t>
      </w:r>
      <w:r w:rsidR="008842EE">
        <w:rPr>
          <w:w w:val="105"/>
        </w:rPr>
        <w:t xml:space="preserve"> which is how adaptive filters function</w:t>
      </w:r>
      <w:r w:rsidR="00C909BD">
        <w:rPr>
          <w:w w:val="105"/>
        </w:rPr>
        <w:t>. This noise estimate is subtracted from the corrupted signal</w:t>
      </w:r>
      <w:r w:rsidR="00C909BD">
        <w:rPr>
          <w:spacing w:val="-11"/>
          <w:w w:val="105"/>
        </w:rPr>
        <w:t xml:space="preserve"> </w:t>
      </w:r>
      <w:r w:rsidR="00C909BD">
        <w:rPr>
          <w:w w:val="105"/>
        </w:rPr>
        <w:t>to</w:t>
      </w:r>
      <w:r w:rsidR="00C909BD">
        <w:rPr>
          <w:spacing w:val="-13"/>
          <w:w w:val="105"/>
        </w:rPr>
        <w:t xml:space="preserve"> </w:t>
      </w:r>
      <w:r w:rsidR="00C909BD">
        <w:rPr>
          <w:w w:val="105"/>
        </w:rPr>
        <w:t>produce</w:t>
      </w:r>
      <w:r w:rsidR="00C909BD">
        <w:rPr>
          <w:spacing w:val="-12"/>
          <w:w w:val="105"/>
        </w:rPr>
        <w:t xml:space="preserve"> </w:t>
      </w:r>
      <w:r w:rsidR="00C909BD">
        <w:rPr>
          <w:w w:val="105"/>
        </w:rPr>
        <w:t>an</w:t>
      </w:r>
      <w:r w:rsidR="00C909BD">
        <w:rPr>
          <w:spacing w:val="-11"/>
          <w:w w:val="105"/>
        </w:rPr>
        <w:t xml:space="preserve"> </w:t>
      </w:r>
      <w:r w:rsidR="00C909BD">
        <w:rPr>
          <w:w w:val="105"/>
        </w:rPr>
        <w:t>estimate</w:t>
      </w:r>
      <w:r w:rsidR="00C909BD">
        <w:rPr>
          <w:spacing w:val="-10"/>
          <w:w w:val="105"/>
        </w:rPr>
        <w:t xml:space="preserve"> </w:t>
      </w:r>
      <w:r w:rsidR="00C909BD">
        <w:rPr>
          <w:w w:val="105"/>
        </w:rPr>
        <w:t>of</w:t>
      </w:r>
      <w:r w:rsidR="00C909BD">
        <w:rPr>
          <w:spacing w:val="-11"/>
          <w:w w:val="105"/>
        </w:rPr>
        <w:t xml:space="preserve"> </w:t>
      </w:r>
      <w:r w:rsidR="00C909BD">
        <w:rPr>
          <w:w w:val="105"/>
        </w:rPr>
        <w:t>the</w:t>
      </w:r>
      <w:r w:rsidR="00C909BD">
        <w:rPr>
          <w:spacing w:val="-10"/>
          <w:w w:val="105"/>
        </w:rPr>
        <w:t xml:space="preserve"> </w:t>
      </w:r>
      <w:r w:rsidR="00C909BD">
        <w:rPr>
          <w:w w:val="105"/>
        </w:rPr>
        <w:t>signal</w:t>
      </w:r>
      <w:r w:rsidR="00C909BD">
        <w:rPr>
          <w:spacing w:val="-13"/>
          <w:w w:val="105"/>
        </w:rPr>
        <w:t xml:space="preserve"> </w:t>
      </w:r>
      <w:r w:rsidR="00C909BD">
        <w:rPr>
          <w:w w:val="105"/>
        </w:rPr>
        <w:t>at</w:t>
      </w:r>
      <w:r w:rsidR="00C909BD">
        <w:rPr>
          <w:spacing w:val="13"/>
          <w:w w:val="105"/>
        </w:rPr>
        <w:t xml:space="preserve"> </w:t>
      </w:r>
      <w:r w:rsidR="00C909BD">
        <w:rPr>
          <w:i/>
          <w:spacing w:val="-36"/>
          <w:w w:val="105"/>
        </w:rPr>
        <w:t>s</w:t>
      </w:r>
      <w:r w:rsidR="00C909BD">
        <w:rPr>
          <w:spacing w:val="-36"/>
          <w:w w:val="105"/>
          <w:position w:val="1"/>
        </w:rPr>
        <w:t>ˆ</w:t>
      </w:r>
      <w:r w:rsidR="00C909BD">
        <w:rPr>
          <w:spacing w:val="-27"/>
          <w:w w:val="105"/>
          <w:position w:val="1"/>
        </w:rPr>
        <w:t>,</w:t>
      </w:r>
      <w:r w:rsidR="008842EE">
        <w:rPr>
          <w:spacing w:val="-12"/>
          <w:w w:val="105"/>
        </w:rPr>
        <w:t xml:space="preserve"> or e(n)</w:t>
      </w:r>
      <w:r w:rsidR="00C909BD">
        <w:rPr>
          <w:w w:val="105"/>
        </w:rPr>
        <w:t>.</w:t>
      </w:r>
    </w:p>
    <w:p w:rsidR="00C909BD" w:rsidRDefault="00C909BD" w:rsidP="00C909BD">
      <w:pPr>
        <w:pStyle w:val="BodyText"/>
        <w:spacing w:before="9"/>
      </w:pPr>
    </w:p>
    <w:p w:rsidR="00C909BD" w:rsidRDefault="00C909BD" w:rsidP="00C909BD">
      <w:pPr>
        <w:pStyle w:val="BodyText"/>
        <w:spacing w:line="242" w:lineRule="auto"/>
        <w:ind w:right="471"/>
      </w:pPr>
      <w:r>
        <w:rPr>
          <w:w w:val="105"/>
        </w:rPr>
        <w:t xml:space="preserve">In noise canceling systems a practical objective is to produce a system output </w:t>
      </w:r>
      <w:r>
        <w:rPr>
          <w:i/>
          <w:spacing w:val="-36"/>
          <w:w w:val="105"/>
        </w:rPr>
        <w:t>s</w:t>
      </w:r>
      <w:r>
        <w:rPr>
          <w:spacing w:val="-36"/>
          <w:w w:val="105"/>
          <w:position w:val="1"/>
        </w:rPr>
        <w:t xml:space="preserve">ˆ </w:t>
      </w:r>
      <w:r>
        <w:rPr>
          <w:w w:val="105"/>
        </w:rPr>
        <w:t xml:space="preserve">= </w:t>
      </w:r>
      <w:r>
        <w:rPr>
          <w:i/>
          <w:w w:val="105"/>
        </w:rPr>
        <w:t xml:space="preserve">s + n – </w:t>
      </w:r>
      <w:r>
        <w:rPr>
          <w:i/>
          <w:spacing w:val="-41"/>
          <w:w w:val="105"/>
        </w:rPr>
        <w:t>n</w:t>
      </w:r>
      <w:r>
        <w:rPr>
          <w:spacing w:val="-41"/>
          <w:w w:val="105"/>
          <w:position w:val="1"/>
        </w:rPr>
        <w:t xml:space="preserve">ˆ </w:t>
      </w:r>
      <w:r w:rsidR="000F566E">
        <w:rPr>
          <w:spacing w:val="-41"/>
          <w:w w:val="105"/>
          <w:position w:val="1"/>
        </w:rPr>
        <w:t xml:space="preserve"> </w:t>
      </w:r>
      <w:r w:rsidR="008A3A55">
        <w:rPr>
          <w:spacing w:val="-41"/>
          <w:w w:val="105"/>
          <w:position w:val="1"/>
        </w:rPr>
        <w:t xml:space="preserve"> </w:t>
      </w:r>
      <w:r>
        <w:rPr>
          <w:w w:val="105"/>
        </w:rPr>
        <w:t xml:space="preserve">that is a best fit in the least squares sense to </w:t>
      </w:r>
      <w:r>
        <w:rPr>
          <w:spacing w:val="-3"/>
          <w:w w:val="105"/>
        </w:rPr>
        <w:t xml:space="preserve">the </w:t>
      </w:r>
      <w:r>
        <w:rPr>
          <w:w w:val="105"/>
        </w:rPr>
        <w:t xml:space="preserve">signal s. This objective is accomplished by feeding the system output back to </w:t>
      </w:r>
      <w:r>
        <w:rPr>
          <w:spacing w:val="-4"/>
          <w:w w:val="105"/>
        </w:rPr>
        <w:t xml:space="preserve">the </w:t>
      </w:r>
      <w:r>
        <w:rPr>
          <w:w w:val="105"/>
        </w:rPr>
        <w:t>adaptive filter and adjusting the filter through an LMS adaptive algorithm to minimize total system output</w:t>
      </w:r>
      <w:r>
        <w:rPr>
          <w:spacing w:val="-38"/>
          <w:w w:val="105"/>
        </w:rPr>
        <w:t xml:space="preserve"> </w:t>
      </w:r>
      <w:r>
        <w:rPr>
          <w:w w:val="105"/>
        </w:rPr>
        <w:t>power. In</w:t>
      </w:r>
      <w:r>
        <w:rPr>
          <w:spacing w:val="-13"/>
          <w:w w:val="105"/>
        </w:rPr>
        <w:t xml:space="preserve"> </w:t>
      </w:r>
      <w:r>
        <w:rPr>
          <w:w w:val="105"/>
        </w:rPr>
        <w:t>other</w:t>
      </w:r>
      <w:r>
        <w:rPr>
          <w:spacing w:val="-12"/>
          <w:w w:val="105"/>
        </w:rPr>
        <w:t xml:space="preserve"> </w:t>
      </w:r>
      <w:r>
        <w:rPr>
          <w:w w:val="105"/>
        </w:rPr>
        <w:t>words,</w:t>
      </w:r>
      <w:r>
        <w:rPr>
          <w:spacing w:val="-13"/>
          <w:w w:val="105"/>
        </w:rPr>
        <w:t xml:space="preserve"> </w:t>
      </w:r>
      <w:r>
        <w:rPr>
          <w:w w:val="105"/>
        </w:rPr>
        <w:t>the</w:t>
      </w:r>
      <w:r>
        <w:rPr>
          <w:spacing w:val="-11"/>
          <w:w w:val="105"/>
        </w:rPr>
        <w:t xml:space="preserve"> </w:t>
      </w:r>
      <w:r>
        <w:rPr>
          <w:w w:val="105"/>
        </w:rPr>
        <w:t>system</w:t>
      </w:r>
      <w:r>
        <w:rPr>
          <w:spacing w:val="-12"/>
          <w:w w:val="105"/>
        </w:rPr>
        <w:t xml:space="preserve"> </w:t>
      </w:r>
      <w:r>
        <w:rPr>
          <w:w w:val="105"/>
        </w:rPr>
        <w:t>output</w:t>
      </w:r>
      <w:r>
        <w:rPr>
          <w:spacing w:val="-12"/>
          <w:w w:val="105"/>
        </w:rPr>
        <w:t xml:space="preserve"> </w:t>
      </w:r>
      <w:r>
        <w:rPr>
          <w:w w:val="105"/>
        </w:rPr>
        <w:t>serves</w:t>
      </w:r>
      <w:r>
        <w:rPr>
          <w:spacing w:val="-11"/>
          <w:w w:val="105"/>
        </w:rPr>
        <w:t xml:space="preserve"> </w:t>
      </w:r>
      <w:r>
        <w:rPr>
          <w:w w:val="105"/>
        </w:rPr>
        <w:t>as</w:t>
      </w:r>
      <w:r>
        <w:rPr>
          <w:spacing w:val="-15"/>
          <w:w w:val="105"/>
        </w:rPr>
        <w:t xml:space="preserve"> </w:t>
      </w:r>
      <w:r>
        <w:rPr>
          <w:w w:val="105"/>
        </w:rPr>
        <w:t>the</w:t>
      </w:r>
      <w:r>
        <w:rPr>
          <w:spacing w:val="-13"/>
          <w:w w:val="105"/>
        </w:rPr>
        <w:t xml:space="preserve"> </w:t>
      </w:r>
      <w:r>
        <w:rPr>
          <w:spacing w:val="-4"/>
          <w:w w:val="105"/>
        </w:rPr>
        <w:t>error</w:t>
      </w:r>
      <w:r>
        <w:rPr>
          <w:spacing w:val="-12"/>
          <w:w w:val="105"/>
        </w:rPr>
        <w:t xml:space="preserve"> </w:t>
      </w:r>
      <w:r>
        <w:rPr>
          <w:w w:val="105"/>
        </w:rPr>
        <w:t>signal</w:t>
      </w:r>
      <w:r>
        <w:rPr>
          <w:spacing w:val="-12"/>
          <w:w w:val="105"/>
        </w:rPr>
        <w:t xml:space="preserve"> </w:t>
      </w:r>
      <w:r>
        <w:rPr>
          <w:w w:val="105"/>
        </w:rPr>
        <w:t>for</w:t>
      </w:r>
      <w:r>
        <w:rPr>
          <w:spacing w:val="-14"/>
          <w:w w:val="105"/>
        </w:rPr>
        <w:t xml:space="preserve"> </w:t>
      </w:r>
      <w:r>
        <w:rPr>
          <w:w w:val="105"/>
        </w:rPr>
        <w:t>the</w:t>
      </w:r>
      <w:r>
        <w:rPr>
          <w:spacing w:val="-11"/>
          <w:w w:val="105"/>
        </w:rPr>
        <w:t xml:space="preserve"> </w:t>
      </w:r>
      <w:r>
        <w:rPr>
          <w:w w:val="105"/>
        </w:rPr>
        <w:t>adaptive</w:t>
      </w:r>
      <w:r>
        <w:rPr>
          <w:spacing w:val="-13"/>
          <w:w w:val="105"/>
        </w:rPr>
        <w:t xml:space="preserve"> </w:t>
      </w:r>
      <w:r>
        <w:rPr>
          <w:w w:val="105"/>
        </w:rPr>
        <w:t>process.</w:t>
      </w:r>
    </w:p>
    <w:p w:rsidR="00C909BD" w:rsidRDefault="00C909BD" w:rsidP="00C909BD">
      <w:pPr>
        <w:pStyle w:val="BodyText"/>
        <w:spacing w:before="3"/>
      </w:pPr>
    </w:p>
    <w:p w:rsidR="00C909BD" w:rsidRDefault="00C909BD" w:rsidP="00C909BD">
      <w:pPr>
        <w:pStyle w:val="BodyText"/>
        <w:spacing w:line="262" w:lineRule="exact"/>
        <w:ind w:right="477"/>
      </w:pPr>
      <w:r>
        <w:rPr>
          <w:w w:val="105"/>
        </w:rPr>
        <w:t>Assume</w:t>
      </w:r>
      <w:r>
        <w:rPr>
          <w:spacing w:val="-12"/>
          <w:w w:val="105"/>
        </w:rPr>
        <w:t xml:space="preserve"> </w:t>
      </w:r>
      <w:r>
        <w:rPr>
          <w:w w:val="105"/>
        </w:rPr>
        <w:t>that</w:t>
      </w:r>
      <w:r>
        <w:rPr>
          <w:spacing w:val="-11"/>
          <w:w w:val="105"/>
        </w:rPr>
        <w:t xml:space="preserve"> </w:t>
      </w:r>
      <w:r>
        <w:rPr>
          <w:w w:val="105"/>
        </w:rPr>
        <w:t>s,</w:t>
      </w:r>
      <w:r>
        <w:rPr>
          <w:spacing w:val="-12"/>
          <w:w w:val="105"/>
        </w:rPr>
        <w:t xml:space="preserve"> </w:t>
      </w:r>
      <w:r>
        <w:rPr>
          <w:w w:val="105"/>
        </w:rPr>
        <w:t>n</w:t>
      </w:r>
      <w:r>
        <w:rPr>
          <w:w w:val="105"/>
          <w:position w:val="-2"/>
          <w:sz w:val="15"/>
        </w:rPr>
        <w:t>0</w:t>
      </w:r>
      <w:r>
        <w:rPr>
          <w:w w:val="105"/>
        </w:rPr>
        <w:t>,</w:t>
      </w:r>
      <w:r>
        <w:rPr>
          <w:spacing w:val="-12"/>
          <w:w w:val="105"/>
        </w:rPr>
        <w:t xml:space="preserve"> </w:t>
      </w:r>
      <w:r>
        <w:rPr>
          <w:w w:val="105"/>
        </w:rPr>
        <w:t>n</w:t>
      </w:r>
      <w:r>
        <w:rPr>
          <w:w w:val="105"/>
          <w:position w:val="-2"/>
          <w:sz w:val="15"/>
        </w:rPr>
        <w:t>1</w:t>
      </w:r>
      <w:r>
        <w:rPr>
          <w:spacing w:val="9"/>
          <w:w w:val="105"/>
          <w:position w:val="-2"/>
          <w:sz w:val="15"/>
        </w:rPr>
        <w:t xml:space="preserve"> </w:t>
      </w:r>
      <w:r>
        <w:rPr>
          <w:w w:val="105"/>
        </w:rPr>
        <w:t>and</w:t>
      </w:r>
      <w:r>
        <w:rPr>
          <w:spacing w:val="-12"/>
          <w:w w:val="105"/>
        </w:rPr>
        <w:t xml:space="preserve"> </w:t>
      </w:r>
      <w:r>
        <w:rPr>
          <w:w w:val="105"/>
        </w:rPr>
        <w:t>y</w:t>
      </w:r>
      <w:r>
        <w:rPr>
          <w:spacing w:val="-14"/>
          <w:w w:val="105"/>
        </w:rPr>
        <w:t xml:space="preserve"> </w:t>
      </w:r>
      <w:r>
        <w:rPr>
          <w:w w:val="105"/>
        </w:rPr>
        <w:t>are</w:t>
      </w:r>
      <w:r>
        <w:rPr>
          <w:spacing w:val="-10"/>
          <w:w w:val="105"/>
        </w:rPr>
        <w:t xml:space="preserve"> </w:t>
      </w:r>
      <w:r>
        <w:rPr>
          <w:w w:val="105"/>
        </w:rPr>
        <w:t>statistically</w:t>
      </w:r>
      <w:r>
        <w:rPr>
          <w:spacing w:val="-12"/>
          <w:w w:val="105"/>
        </w:rPr>
        <w:t xml:space="preserve"> </w:t>
      </w:r>
      <w:r>
        <w:rPr>
          <w:w w:val="105"/>
        </w:rPr>
        <w:t>stationary</w:t>
      </w:r>
      <w:r>
        <w:rPr>
          <w:spacing w:val="-14"/>
          <w:w w:val="105"/>
        </w:rPr>
        <w:t xml:space="preserve"> </w:t>
      </w:r>
      <w:r>
        <w:rPr>
          <w:w w:val="105"/>
        </w:rPr>
        <w:t>and</w:t>
      </w:r>
      <w:r>
        <w:rPr>
          <w:spacing w:val="-12"/>
          <w:w w:val="105"/>
        </w:rPr>
        <w:t xml:space="preserve"> </w:t>
      </w:r>
      <w:r>
        <w:rPr>
          <w:w w:val="105"/>
        </w:rPr>
        <w:t>have</w:t>
      </w:r>
      <w:r>
        <w:rPr>
          <w:spacing w:val="-10"/>
          <w:w w:val="105"/>
        </w:rPr>
        <w:t xml:space="preserve"> </w:t>
      </w:r>
      <w:r>
        <w:rPr>
          <w:w w:val="105"/>
        </w:rPr>
        <w:t>zero</w:t>
      </w:r>
      <w:r>
        <w:rPr>
          <w:spacing w:val="-12"/>
          <w:w w:val="105"/>
        </w:rPr>
        <w:t xml:space="preserve"> </w:t>
      </w:r>
      <w:r>
        <w:rPr>
          <w:w w:val="105"/>
        </w:rPr>
        <w:t>means.</w:t>
      </w:r>
      <w:r>
        <w:rPr>
          <w:spacing w:val="-13"/>
          <w:w w:val="105"/>
        </w:rPr>
        <w:t xml:space="preserve"> </w:t>
      </w:r>
      <w:r>
        <w:rPr>
          <w:w w:val="105"/>
        </w:rPr>
        <w:t>The</w:t>
      </w:r>
      <w:r>
        <w:rPr>
          <w:spacing w:val="-10"/>
          <w:w w:val="105"/>
        </w:rPr>
        <w:t xml:space="preserve"> </w:t>
      </w:r>
      <w:r>
        <w:rPr>
          <w:w w:val="105"/>
        </w:rPr>
        <w:t>signal s</w:t>
      </w:r>
      <w:r>
        <w:rPr>
          <w:spacing w:val="-13"/>
          <w:w w:val="105"/>
        </w:rPr>
        <w:t xml:space="preserve"> </w:t>
      </w:r>
      <w:r>
        <w:rPr>
          <w:w w:val="105"/>
        </w:rPr>
        <w:t>is</w:t>
      </w:r>
      <w:r>
        <w:rPr>
          <w:spacing w:val="-11"/>
          <w:w w:val="105"/>
        </w:rPr>
        <w:t xml:space="preserve"> </w:t>
      </w:r>
      <w:r>
        <w:rPr>
          <w:w w:val="105"/>
        </w:rPr>
        <w:t>uncorrelated</w:t>
      </w:r>
      <w:r>
        <w:rPr>
          <w:spacing w:val="-12"/>
          <w:w w:val="105"/>
        </w:rPr>
        <w:t xml:space="preserve"> </w:t>
      </w:r>
      <w:r>
        <w:rPr>
          <w:w w:val="105"/>
        </w:rPr>
        <w:t>with</w:t>
      </w:r>
      <w:r>
        <w:rPr>
          <w:spacing w:val="-14"/>
          <w:w w:val="105"/>
        </w:rPr>
        <w:t xml:space="preserve"> </w:t>
      </w:r>
      <w:r>
        <w:rPr>
          <w:spacing w:val="-3"/>
          <w:w w:val="105"/>
        </w:rPr>
        <w:t>n</w:t>
      </w:r>
      <w:r>
        <w:rPr>
          <w:spacing w:val="-3"/>
          <w:w w:val="105"/>
          <w:position w:val="-2"/>
          <w:sz w:val="15"/>
        </w:rPr>
        <w:t>0</w:t>
      </w:r>
      <w:r>
        <w:rPr>
          <w:spacing w:val="6"/>
          <w:w w:val="105"/>
          <w:position w:val="-2"/>
          <w:sz w:val="15"/>
        </w:rPr>
        <w:t xml:space="preserve"> </w:t>
      </w:r>
      <w:r>
        <w:rPr>
          <w:w w:val="105"/>
        </w:rPr>
        <w:t>and</w:t>
      </w:r>
      <w:r>
        <w:rPr>
          <w:spacing w:val="-12"/>
          <w:w w:val="105"/>
        </w:rPr>
        <w:t xml:space="preserve"> </w:t>
      </w:r>
      <w:r>
        <w:rPr>
          <w:w w:val="105"/>
        </w:rPr>
        <w:t>n</w:t>
      </w:r>
      <w:r>
        <w:rPr>
          <w:w w:val="105"/>
          <w:position w:val="-2"/>
          <w:sz w:val="15"/>
        </w:rPr>
        <w:t>1</w:t>
      </w:r>
      <w:r>
        <w:rPr>
          <w:w w:val="105"/>
        </w:rPr>
        <w:t>,</w:t>
      </w:r>
      <w:r>
        <w:rPr>
          <w:spacing w:val="-14"/>
          <w:w w:val="105"/>
        </w:rPr>
        <w:t xml:space="preserve"> </w:t>
      </w:r>
      <w:r>
        <w:rPr>
          <w:w w:val="105"/>
        </w:rPr>
        <w:t>and</w:t>
      </w:r>
      <w:r>
        <w:rPr>
          <w:spacing w:val="-14"/>
          <w:w w:val="105"/>
        </w:rPr>
        <w:t xml:space="preserve"> </w:t>
      </w:r>
      <w:r>
        <w:rPr>
          <w:w w:val="105"/>
        </w:rPr>
        <w:t>n</w:t>
      </w:r>
      <w:r>
        <w:rPr>
          <w:w w:val="105"/>
          <w:position w:val="-2"/>
          <w:sz w:val="15"/>
        </w:rPr>
        <w:t>1</w:t>
      </w:r>
      <w:r>
        <w:rPr>
          <w:spacing w:val="7"/>
          <w:w w:val="105"/>
          <w:position w:val="-2"/>
          <w:sz w:val="15"/>
        </w:rPr>
        <w:t xml:space="preserve"> </w:t>
      </w:r>
      <w:r>
        <w:rPr>
          <w:w w:val="105"/>
        </w:rPr>
        <w:t>is</w:t>
      </w:r>
      <w:r>
        <w:rPr>
          <w:spacing w:val="-11"/>
          <w:w w:val="105"/>
        </w:rPr>
        <w:t xml:space="preserve"> </w:t>
      </w:r>
      <w:r>
        <w:rPr>
          <w:w w:val="105"/>
        </w:rPr>
        <w:t>correlated</w:t>
      </w:r>
      <w:r>
        <w:rPr>
          <w:spacing w:val="-12"/>
          <w:w w:val="105"/>
        </w:rPr>
        <w:t xml:space="preserve"> </w:t>
      </w:r>
      <w:r>
        <w:rPr>
          <w:w w:val="105"/>
        </w:rPr>
        <w:t>with</w:t>
      </w:r>
      <w:r>
        <w:rPr>
          <w:spacing w:val="-12"/>
          <w:w w:val="105"/>
        </w:rPr>
        <w:t xml:space="preserve"> </w:t>
      </w:r>
      <w:r>
        <w:rPr>
          <w:w w:val="105"/>
        </w:rPr>
        <w:t>n</w:t>
      </w:r>
      <w:r>
        <w:rPr>
          <w:w w:val="105"/>
          <w:position w:val="-2"/>
          <w:sz w:val="15"/>
        </w:rPr>
        <w:t>0</w:t>
      </w:r>
      <w:r>
        <w:rPr>
          <w:w w:val="105"/>
        </w:rPr>
        <w:t>.</w:t>
      </w:r>
    </w:p>
    <w:p w:rsidR="00C909BD" w:rsidRDefault="00C909BD" w:rsidP="00C909BD">
      <w:pPr>
        <w:spacing w:before="1" w:line="257" w:lineRule="exact"/>
        <w:ind w:left="216" w:right="1513"/>
      </w:pPr>
      <w:r>
        <w:rPr>
          <w:i/>
          <w:spacing w:val="-36"/>
          <w:w w:val="105"/>
        </w:rPr>
        <w:t>s</w:t>
      </w:r>
      <w:r>
        <w:rPr>
          <w:spacing w:val="-36"/>
          <w:w w:val="105"/>
          <w:position w:val="1"/>
        </w:rPr>
        <w:t xml:space="preserve">ˆ    </w:t>
      </w:r>
      <w:r>
        <w:rPr>
          <w:w w:val="105"/>
        </w:rPr>
        <w:t xml:space="preserve">= </w:t>
      </w:r>
      <w:r>
        <w:rPr>
          <w:i/>
          <w:w w:val="105"/>
        </w:rPr>
        <w:t xml:space="preserve">s </w:t>
      </w:r>
      <w:r>
        <w:rPr>
          <w:w w:val="105"/>
        </w:rPr>
        <w:t xml:space="preserve">+ </w:t>
      </w:r>
      <w:r>
        <w:rPr>
          <w:i/>
          <w:w w:val="105"/>
        </w:rPr>
        <w:t xml:space="preserve">n </w:t>
      </w:r>
      <w:r>
        <w:rPr>
          <w:w w:val="105"/>
        </w:rPr>
        <w:t xml:space="preserve">– </w:t>
      </w:r>
      <w:r>
        <w:rPr>
          <w:i/>
          <w:spacing w:val="-41"/>
          <w:w w:val="105"/>
        </w:rPr>
        <w:t>n</w:t>
      </w:r>
      <w:r>
        <w:rPr>
          <w:spacing w:val="-41"/>
          <w:w w:val="105"/>
          <w:position w:val="1"/>
        </w:rPr>
        <w:t>ˆ</w:t>
      </w:r>
      <w:r w:rsidR="008842EE">
        <w:rPr>
          <w:spacing w:val="-41"/>
          <w:w w:val="105"/>
          <w:position w:val="1"/>
        </w:rPr>
        <w:t xml:space="preserve">  </w:t>
      </w:r>
    </w:p>
    <w:p w:rsidR="00C909BD" w:rsidRDefault="00C909BD" w:rsidP="00C909BD">
      <w:pPr>
        <w:tabs>
          <w:tab w:val="left" w:pos="2513"/>
        </w:tabs>
        <w:spacing w:line="292" w:lineRule="exact"/>
        <w:ind w:left="216" w:right="593"/>
        <w:jc w:val="both"/>
      </w:pPr>
      <w:r>
        <w:rPr>
          <w:rFonts w:ascii="Symbol" w:hAnsi="Symbol"/>
        </w:rPr>
        <w:t></w:t>
      </w:r>
      <w:r>
        <w:t xml:space="preserve">         </w:t>
      </w:r>
      <w:r>
        <w:rPr>
          <w:i/>
          <w:spacing w:val="-36"/>
        </w:rPr>
        <w:t>s</w:t>
      </w:r>
      <w:r>
        <w:rPr>
          <w:spacing w:val="-36"/>
          <w:position w:val="1"/>
        </w:rPr>
        <w:t xml:space="preserve">ˆ  </w:t>
      </w:r>
      <w:r>
        <w:rPr>
          <w:position w:val="11"/>
          <w:sz w:val="15"/>
        </w:rPr>
        <w:t xml:space="preserve">2  </w:t>
      </w:r>
      <w:r>
        <w:t xml:space="preserve">= </w:t>
      </w:r>
      <w:r>
        <w:rPr>
          <w:i/>
        </w:rPr>
        <w:t>s</w:t>
      </w:r>
      <w:r>
        <w:rPr>
          <w:position w:val="11"/>
          <w:sz w:val="15"/>
        </w:rPr>
        <w:t xml:space="preserve">2 </w:t>
      </w:r>
      <w:r>
        <w:t>+ (</w:t>
      </w:r>
      <w:r w:rsidR="008842EE">
        <w:rPr>
          <w:i/>
        </w:rPr>
        <w:t>n</w:t>
      </w:r>
      <w:r>
        <w:t xml:space="preserve">-  </w:t>
      </w:r>
      <w:r>
        <w:rPr>
          <w:i/>
          <w:spacing w:val="-41"/>
        </w:rPr>
        <w:t>n</w:t>
      </w:r>
      <w:r>
        <w:rPr>
          <w:spacing w:val="-41"/>
          <w:position w:val="1"/>
        </w:rPr>
        <w:t xml:space="preserve">ˆ  </w:t>
      </w:r>
      <w:r w:rsidR="008842EE">
        <w:rPr>
          <w:spacing w:val="-41"/>
          <w:position w:val="1"/>
        </w:rPr>
        <w:t xml:space="preserve">   </w:t>
      </w:r>
      <w:r w:rsidR="00B23D95">
        <w:rPr>
          <w:spacing w:val="-41"/>
          <w:position w:val="1"/>
        </w:rPr>
        <w:t xml:space="preserve">   </w:t>
      </w:r>
      <w:r w:rsidR="008842EE">
        <w:t>)</w:t>
      </w:r>
      <w:r>
        <w:rPr>
          <w:position w:val="11"/>
          <w:sz w:val="15"/>
        </w:rPr>
        <w:t xml:space="preserve">2  </w:t>
      </w:r>
      <w:r>
        <w:t>+</w:t>
      </w:r>
      <w:r w:rsidR="00F34F9F">
        <w:t xml:space="preserve"> </w:t>
      </w:r>
      <w:r>
        <w:t>2</w:t>
      </w:r>
      <w:r w:rsidR="00F34F9F">
        <w:t xml:space="preserve"> </w:t>
      </w:r>
      <w:r>
        <w:t>s</w:t>
      </w:r>
      <w:r w:rsidR="00F34F9F">
        <w:t xml:space="preserve"> </w:t>
      </w:r>
      <w:r>
        <w:t>(</w:t>
      </w:r>
      <w:r>
        <w:rPr>
          <w:i/>
        </w:rPr>
        <w:t xml:space="preserve">n </w:t>
      </w:r>
      <w:r>
        <w:t xml:space="preserve">-  </w:t>
      </w:r>
      <w:r>
        <w:rPr>
          <w:i/>
          <w:spacing w:val="-41"/>
        </w:rPr>
        <w:t>n</w:t>
      </w:r>
      <w:r>
        <w:rPr>
          <w:spacing w:val="-41"/>
          <w:position w:val="1"/>
        </w:rPr>
        <w:t>ˆ</w:t>
      </w:r>
      <w:r w:rsidR="008842EE">
        <w:rPr>
          <w:spacing w:val="-41"/>
          <w:position w:val="1"/>
        </w:rPr>
        <w:t xml:space="preserve">  </w:t>
      </w:r>
      <w:r>
        <w:rPr>
          <w:spacing w:val="-32"/>
          <w:position w:val="1"/>
        </w:rPr>
        <w:t xml:space="preserve"> </w:t>
      </w:r>
      <w:r w:rsidR="008842EE">
        <w:rPr>
          <w:spacing w:val="-32"/>
          <w:position w:val="1"/>
        </w:rPr>
        <w:t xml:space="preserve"> </w:t>
      </w:r>
      <w:r w:rsidR="008842EE">
        <w:t xml:space="preserve"> )</w:t>
      </w:r>
    </w:p>
    <w:p w:rsidR="00C909BD" w:rsidRDefault="00C909BD" w:rsidP="00C909BD">
      <w:pPr>
        <w:pStyle w:val="BodyText"/>
        <w:spacing w:before="2" w:line="256" w:lineRule="exact"/>
      </w:pPr>
      <w:r>
        <w:rPr>
          <w:w w:val="105"/>
        </w:rPr>
        <w:t xml:space="preserve">s is uncorrelated with </w:t>
      </w:r>
      <w:r>
        <w:rPr>
          <w:spacing w:val="-3"/>
          <w:w w:val="105"/>
        </w:rPr>
        <w:t>n</w:t>
      </w:r>
      <w:r>
        <w:rPr>
          <w:spacing w:val="-3"/>
          <w:w w:val="105"/>
          <w:position w:val="-2"/>
          <w:sz w:val="15"/>
        </w:rPr>
        <w:t xml:space="preserve">0 </w:t>
      </w:r>
      <w:r>
        <w:rPr>
          <w:w w:val="105"/>
        </w:rPr>
        <w:t xml:space="preserve">and </w:t>
      </w:r>
      <w:r>
        <w:rPr>
          <w:i/>
          <w:spacing w:val="-41"/>
          <w:w w:val="105"/>
        </w:rPr>
        <w:t>n</w:t>
      </w:r>
      <w:r>
        <w:rPr>
          <w:spacing w:val="-41"/>
          <w:w w:val="105"/>
          <w:position w:val="1"/>
        </w:rPr>
        <w:t>ˆ</w:t>
      </w:r>
      <w:r w:rsidR="003D6353">
        <w:rPr>
          <w:spacing w:val="-41"/>
          <w:w w:val="105"/>
          <w:position w:val="1"/>
        </w:rPr>
        <w:t xml:space="preserve"> </w:t>
      </w:r>
      <w:r>
        <w:rPr>
          <w:spacing w:val="-41"/>
          <w:w w:val="105"/>
          <w:position w:val="1"/>
        </w:rPr>
        <w:t xml:space="preserve">  </w:t>
      </w:r>
      <w:r w:rsidR="003D6353">
        <w:rPr>
          <w:w w:val="105"/>
        </w:rPr>
        <w:t xml:space="preserve">  (Initial Assumption)</w:t>
      </w:r>
    </w:p>
    <w:p w:rsidR="00C909BD" w:rsidRDefault="00C909BD" w:rsidP="00C909BD">
      <w:pPr>
        <w:spacing w:line="260" w:lineRule="exact"/>
        <w:ind w:left="216" w:right="593"/>
        <w:jc w:val="both"/>
      </w:pPr>
      <w:r>
        <w:rPr>
          <w:i/>
          <w:w w:val="105"/>
        </w:rPr>
        <w:t>E</w:t>
      </w:r>
      <w:r>
        <w:rPr>
          <w:w w:val="105"/>
        </w:rPr>
        <w:t xml:space="preserve">[ </w:t>
      </w:r>
      <w:r>
        <w:rPr>
          <w:i/>
          <w:w w:val="105"/>
        </w:rPr>
        <w:t>s</w:t>
      </w:r>
      <w:r>
        <w:rPr>
          <w:w w:val="105"/>
          <w:position w:val="1"/>
        </w:rPr>
        <w:t xml:space="preserve">ˆ </w:t>
      </w:r>
      <w:r>
        <w:rPr>
          <w:w w:val="105"/>
          <w:position w:val="11"/>
          <w:sz w:val="15"/>
        </w:rPr>
        <w:t>2</w:t>
      </w:r>
      <w:r>
        <w:rPr>
          <w:w w:val="105"/>
        </w:rPr>
        <w:t xml:space="preserve">] = </w:t>
      </w:r>
      <w:r>
        <w:rPr>
          <w:i/>
          <w:w w:val="105"/>
        </w:rPr>
        <w:t>E</w:t>
      </w:r>
      <w:r>
        <w:rPr>
          <w:w w:val="105"/>
        </w:rPr>
        <w:t>[</w:t>
      </w:r>
      <w:r>
        <w:rPr>
          <w:i/>
          <w:w w:val="105"/>
        </w:rPr>
        <w:t>s</w:t>
      </w:r>
      <w:r>
        <w:rPr>
          <w:w w:val="105"/>
          <w:position w:val="11"/>
          <w:sz w:val="15"/>
        </w:rPr>
        <w:t>2</w:t>
      </w:r>
      <w:r>
        <w:rPr>
          <w:w w:val="105"/>
        </w:rPr>
        <w:t xml:space="preserve">] + </w:t>
      </w:r>
      <w:r>
        <w:rPr>
          <w:i/>
          <w:w w:val="105"/>
        </w:rPr>
        <w:t>E</w:t>
      </w:r>
      <w:r>
        <w:rPr>
          <w:w w:val="105"/>
        </w:rPr>
        <w:t>[(</w:t>
      </w:r>
      <w:r>
        <w:rPr>
          <w:i/>
          <w:w w:val="105"/>
        </w:rPr>
        <w:t xml:space="preserve">n </w:t>
      </w:r>
      <w:r>
        <w:rPr>
          <w:w w:val="105"/>
        </w:rPr>
        <w:t xml:space="preserve">- </w:t>
      </w:r>
      <w:r>
        <w:rPr>
          <w:i/>
          <w:w w:val="105"/>
        </w:rPr>
        <w:t>n</w:t>
      </w:r>
      <w:r>
        <w:rPr>
          <w:w w:val="105"/>
          <w:position w:val="1"/>
        </w:rPr>
        <w:t xml:space="preserve">ˆ  </w:t>
      </w:r>
      <w:r>
        <w:rPr>
          <w:w w:val="105"/>
        </w:rPr>
        <w:t>)</w:t>
      </w:r>
      <w:r>
        <w:rPr>
          <w:w w:val="105"/>
          <w:position w:val="11"/>
          <w:sz w:val="15"/>
        </w:rPr>
        <w:t>2</w:t>
      </w:r>
      <w:r>
        <w:rPr>
          <w:w w:val="105"/>
        </w:rPr>
        <w:t>] + 2</w:t>
      </w:r>
      <w:r>
        <w:rPr>
          <w:i/>
          <w:w w:val="105"/>
        </w:rPr>
        <w:t>E</w:t>
      </w:r>
      <w:r>
        <w:rPr>
          <w:w w:val="105"/>
        </w:rPr>
        <w:t>[</w:t>
      </w:r>
      <w:r>
        <w:rPr>
          <w:i/>
          <w:w w:val="105"/>
        </w:rPr>
        <w:t>s</w:t>
      </w:r>
      <w:r>
        <w:rPr>
          <w:w w:val="105"/>
        </w:rPr>
        <w:t>(</w:t>
      </w:r>
      <w:r>
        <w:rPr>
          <w:i/>
          <w:w w:val="105"/>
        </w:rPr>
        <w:t xml:space="preserve">n </w:t>
      </w:r>
      <w:r>
        <w:rPr>
          <w:w w:val="105"/>
        </w:rPr>
        <w:t xml:space="preserve">- </w:t>
      </w:r>
      <w:r>
        <w:rPr>
          <w:i/>
          <w:w w:val="105"/>
        </w:rPr>
        <w:t>n</w:t>
      </w:r>
      <w:r>
        <w:rPr>
          <w:w w:val="105"/>
          <w:position w:val="1"/>
        </w:rPr>
        <w:t xml:space="preserve">ˆ </w:t>
      </w:r>
      <w:r>
        <w:rPr>
          <w:w w:val="105"/>
        </w:rPr>
        <w:t>)]</w:t>
      </w:r>
    </w:p>
    <w:p w:rsidR="00C909BD" w:rsidRDefault="00C909BD" w:rsidP="00C909BD">
      <w:pPr>
        <w:spacing w:line="268" w:lineRule="exact"/>
        <w:ind w:left="216" w:right="1702"/>
      </w:pPr>
      <w:r>
        <w:rPr>
          <w:w w:val="105"/>
        </w:rPr>
        <w:t xml:space="preserve">= </w:t>
      </w:r>
      <w:r>
        <w:rPr>
          <w:i/>
          <w:w w:val="105"/>
        </w:rPr>
        <w:t>E</w:t>
      </w:r>
      <w:r>
        <w:rPr>
          <w:w w:val="105"/>
        </w:rPr>
        <w:t>[</w:t>
      </w:r>
      <w:r>
        <w:rPr>
          <w:i/>
          <w:w w:val="105"/>
        </w:rPr>
        <w:t>s</w:t>
      </w:r>
      <w:r>
        <w:rPr>
          <w:w w:val="105"/>
          <w:position w:val="11"/>
          <w:sz w:val="15"/>
        </w:rPr>
        <w:t>2</w:t>
      </w:r>
      <w:r>
        <w:rPr>
          <w:w w:val="105"/>
        </w:rPr>
        <w:t xml:space="preserve">] + </w:t>
      </w:r>
      <w:r>
        <w:rPr>
          <w:i/>
          <w:w w:val="105"/>
        </w:rPr>
        <w:t>E</w:t>
      </w:r>
      <w:r>
        <w:rPr>
          <w:w w:val="105"/>
        </w:rPr>
        <w:t>[(</w:t>
      </w:r>
      <w:r>
        <w:rPr>
          <w:i/>
          <w:w w:val="105"/>
        </w:rPr>
        <w:t xml:space="preserve">n </w:t>
      </w:r>
      <w:r>
        <w:rPr>
          <w:w w:val="105"/>
        </w:rPr>
        <w:t xml:space="preserve">- </w:t>
      </w:r>
      <w:r>
        <w:rPr>
          <w:i/>
          <w:w w:val="105"/>
        </w:rPr>
        <w:t>n</w:t>
      </w:r>
      <w:r>
        <w:rPr>
          <w:w w:val="105"/>
          <w:position w:val="1"/>
        </w:rPr>
        <w:t xml:space="preserve">ˆ </w:t>
      </w:r>
      <w:r>
        <w:rPr>
          <w:w w:val="105"/>
        </w:rPr>
        <w:t>)</w:t>
      </w:r>
      <w:r>
        <w:rPr>
          <w:w w:val="105"/>
          <w:position w:val="11"/>
          <w:sz w:val="15"/>
        </w:rPr>
        <w:t>2</w:t>
      </w:r>
      <w:r>
        <w:rPr>
          <w:w w:val="105"/>
        </w:rPr>
        <w:t>]</w:t>
      </w:r>
    </w:p>
    <w:p w:rsidR="00C909BD" w:rsidRDefault="00C909BD" w:rsidP="00C909BD">
      <w:pPr>
        <w:pStyle w:val="BodyText"/>
        <w:spacing w:line="276" w:lineRule="exact"/>
      </w:pPr>
      <w:r>
        <w:rPr>
          <w:w w:val="105"/>
        </w:rPr>
        <w:t xml:space="preserve">The signal power </w:t>
      </w:r>
      <w:r>
        <w:rPr>
          <w:i/>
          <w:w w:val="105"/>
        </w:rPr>
        <w:t>E</w:t>
      </w:r>
      <w:r>
        <w:rPr>
          <w:w w:val="105"/>
        </w:rPr>
        <w:t>[s</w:t>
      </w:r>
      <w:r>
        <w:rPr>
          <w:w w:val="105"/>
          <w:position w:val="11"/>
          <w:sz w:val="15"/>
        </w:rPr>
        <w:t>2</w:t>
      </w:r>
      <w:r>
        <w:rPr>
          <w:w w:val="105"/>
        </w:rPr>
        <w:t xml:space="preserve">] will be unaffected as the filter is adjusted to minimize </w:t>
      </w:r>
      <w:r>
        <w:rPr>
          <w:i/>
          <w:w w:val="105"/>
        </w:rPr>
        <w:t>E</w:t>
      </w:r>
      <w:r>
        <w:rPr>
          <w:w w:val="105"/>
        </w:rPr>
        <w:t xml:space="preserve">[ </w:t>
      </w:r>
      <w:r>
        <w:rPr>
          <w:i/>
          <w:w w:val="105"/>
        </w:rPr>
        <w:t>s</w:t>
      </w:r>
      <w:r>
        <w:rPr>
          <w:w w:val="105"/>
          <w:position w:val="1"/>
        </w:rPr>
        <w:t xml:space="preserve">ˆ </w:t>
      </w:r>
      <w:r>
        <w:rPr>
          <w:w w:val="105"/>
          <w:position w:val="11"/>
          <w:sz w:val="15"/>
        </w:rPr>
        <w:t>2</w:t>
      </w:r>
      <w:r>
        <w:rPr>
          <w:w w:val="105"/>
        </w:rPr>
        <w:t>].</w:t>
      </w:r>
    </w:p>
    <w:p w:rsidR="00C909BD" w:rsidRDefault="00C909BD" w:rsidP="00C909BD">
      <w:pPr>
        <w:tabs>
          <w:tab w:val="left" w:pos="597"/>
        </w:tabs>
        <w:spacing w:line="291" w:lineRule="exact"/>
        <w:ind w:left="216" w:right="1328"/>
        <w:jc w:val="both"/>
      </w:pPr>
      <w:r>
        <w:rPr>
          <w:rFonts w:ascii="Symbol" w:hAnsi="Symbol"/>
        </w:rPr>
        <w:t></w:t>
      </w:r>
      <w:r>
        <w:tab/>
        <w:t xml:space="preserve">min </w:t>
      </w:r>
      <w:r>
        <w:rPr>
          <w:i/>
        </w:rPr>
        <w:t>E</w:t>
      </w:r>
      <w:r>
        <w:t xml:space="preserve">[ </w:t>
      </w:r>
      <w:r>
        <w:rPr>
          <w:i/>
          <w:spacing w:val="-36"/>
        </w:rPr>
        <w:t>s</w:t>
      </w:r>
      <w:r>
        <w:rPr>
          <w:spacing w:val="-36"/>
          <w:position w:val="1"/>
        </w:rPr>
        <w:t xml:space="preserve">ˆ  </w:t>
      </w:r>
      <w:r>
        <w:rPr>
          <w:position w:val="11"/>
          <w:sz w:val="15"/>
        </w:rPr>
        <w:t>2</w:t>
      </w:r>
      <w:r>
        <w:t xml:space="preserve">] = </w:t>
      </w:r>
      <w:r>
        <w:rPr>
          <w:i/>
        </w:rPr>
        <w:t>E</w:t>
      </w:r>
      <w:r>
        <w:t>[</w:t>
      </w:r>
      <w:r>
        <w:rPr>
          <w:i/>
        </w:rPr>
        <w:t>s</w:t>
      </w:r>
      <w:r>
        <w:rPr>
          <w:position w:val="11"/>
          <w:sz w:val="15"/>
        </w:rPr>
        <w:t>2</w:t>
      </w:r>
      <w:r>
        <w:t xml:space="preserve">] + min </w:t>
      </w:r>
      <w:r>
        <w:rPr>
          <w:i/>
        </w:rPr>
        <w:t>E</w:t>
      </w:r>
      <w:r>
        <w:t>[(</w:t>
      </w:r>
      <w:r>
        <w:rPr>
          <w:i/>
        </w:rPr>
        <w:t xml:space="preserve">n </w:t>
      </w:r>
      <w:r>
        <w:t xml:space="preserve">-   </w:t>
      </w:r>
      <w:r>
        <w:rPr>
          <w:i/>
          <w:spacing w:val="-41"/>
        </w:rPr>
        <w:t>n</w:t>
      </w:r>
      <w:r>
        <w:rPr>
          <w:spacing w:val="-41"/>
          <w:position w:val="1"/>
        </w:rPr>
        <w:t xml:space="preserve">ˆ    </w:t>
      </w:r>
      <w:r>
        <w:rPr>
          <w:spacing w:val="-31"/>
          <w:position w:val="1"/>
        </w:rPr>
        <w:t xml:space="preserve"> </w:t>
      </w:r>
      <w:r>
        <w:t>)</w:t>
      </w:r>
      <w:r>
        <w:rPr>
          <w:position w:val="11"/>
          <w:sz w:val="15"/>
        </w:rPr>
        <w:t>2</w:t>
      </w:r>
      <w:r>
        <w:t>]</w:t>
      </w:r>
    </w:p>
    <w:p w:rsidR="00C909BD" w:rsidRDefault="00C909BD" w:rsidP="00C909BD">
      <w:pPr>
        <w:spacing w:before="233" w:line="232" w:lineRule="auto"/>
        <w:ind w:right="475"/>
        <w:jc w:val="both"/>
      </w:pPr>
      <w:r>
        <w:rPr>
          <w:w w:val="105"/>
        </w:rPr>
        <w:t>Thus,</w:t>
      </w:r>
      <w:r>
        <w:rPr>
          <w:spacing w:val="-8"/>
          <w:w w:val="105"/>
        </w:rPr>
        <w:t xml:space="preserve"> </w:t>
      </w:r>
      <w:r>
        <w:rPr>
          <w:w w:val="105"/>
        </w:rPr>
        <w:t>when</w:t>
      </w:r>
      <w:r>
        <w:rPr>
          <w:spacing w:val="-9"/>
          <w:w w:val="105"/>
        </w:rPr>
        <w:t xml:space="preserve"> </w:t>
      </w:r>
      <w:r>
        <w:rPr>
          <w:w w:val="105"/>
        </w:rPr>
        <w:t>the</w:t>
      </w:r>
      <w:r>
        <w:rPr>
          <w:spacing w:val="-9"/>
          <w:w w:val="105"/>
        </w:rPr>
        <w:t xml:space="preserve"> </w:t>
      </w:r>
      <w:r>
        <w:rPr>
          <w:w w:val="105"/>
        </w:rPr>
        <w:t>filter</w:t>
      </w:r>
      <w:r>
        <w:rPr>
          <w:spacing w:val="-10"/>
          <w:w w:val="105"/>
        </w:rPr>
        <w:t xml:space="preserve"> </w:t>
      </w:r>
      <w:r>
        <w:rPr>
          <w:w w:val="105"/>
        </w:rPr>
        <w:t>is</w:t>
      </w:r>
      <w:r>
        <w:rPr>
          <w:spacing w:val="-11"/>
          <w:w w:val="105"/>
        </w:rPr>
        <w:t xml:space="preserve"> </w:t>
      </w:r>
      <w:r>
        <w:rPr>
          <w:w w:val="105"/>
        </w:rPr>
        <w:t>adjusted</w:t>
      </w:r>
      <w:r>
        <w:rPr>
          <w:spacing w:val="-9"/>
          <w:w w:val="105"/>
        </w:rPr>
        <w:t xml:space="preserve"> </w:t>
      </w:r>
      <w:r>
        <w:rPr>
          <w:w w:val="105"/>
        </w:rPr>
        <w:t>to</w:t>
      </w:r>
      <w:r>
        <w:rPr>
          <w:spacing w:val="-9"/>
          <w:w w:val="105"/>
        </w:rPr>
        <w:t xml:space="preserve"> </w:t>
      </w:r>
      <w:r>
        <w:rPr>
          <w:w w:val="105"/>
        </w:rPr>
        <w:t>minimize</w:t>
      </w:r>
      <w:r>
        <w:rPr>
          <w:spacing w:val="-7"/>
          <w:w w:val="105"/>
        </w:rPr>
        <w:t xml:space="preserve"> </w:t>
      </w:r>
      <w:r>
        <w:rPr>
          <w:w w:val="105"/>
        </w:rPr>
        <w:t>the</w:t>
      </w:r>
      <w:r>
        <w:rPr>
          <w:spacing w:val="-9"/>
          <w:w w:val="105"/>
        </w:rPr>
        <w:t xml:space="preserve"> </w:t>
      </w:r>
      <w:r>
        <w:rPr>
          <w:spacing w:val="-2"/>
          <w:w w:val="105"/>
        </w:rPr>
        <w:t>output</w:t>
      </w:r>
      <w:r>
        <w:rPr>
          <w:spacing w:val="-8"/>
          <w:w w:val="105"/>
        </w:rPr>
        <w:t xml:space="preserve"> </w:t>
      </w:r>
      <w:r>
        <w:rPr>
          <w:w w:val="105"/>
        </w:rPr>
        <w:t>noise</w:t>
      </w:r>
      <w:r>
        <w:rPr>
          <w:spacing w:val="-7"/>
          <w:w w:val="105"/>
        </w:rPr>
        <w:t xml:space="preserve"> </w:t>
      </w:r>
      <w:r>
        <w:rPr>
          <w:w w:val="105"/>
        </w:rPr>
        <w:t>power</w:t>
      </w:r>
      <w:r>
        <w:rPr>
          <w:spacing w:val="-13"/>
          <w:w w:val="105"/>
        </w:rPr>
        <w:t xml:space="preserve"> </w:t>
      </w:r>
      <w:r>
        <w:rPr>
          <w:i/>
          <w:w w:val="105"/>
        </w:rPr>
        <w:t>E</w:t>
      </w:r>
      <w:r>
        <w:rPr>
          <w:w w:val="105"/>
        </w:rPr>
        <w:t>[</w:t>
      </w:r>
      <w:r>
        <w:rPr>
          <w:spacing w:val="-26"/>
          <w:w w:val="105"/>
        </w:rPr>
        <w:t xml:space="preserve"> </w:t>
      </w:r>
      <w:r>
        <w:rPr>
          <w:i/>
          <w:spacing w:val="-36"/>
          <w:w w:val="105"/>
        </w:rPr>
        <w:t>s</w:t>
      </w:r>
      <w:r>
        <w:rPr>
          <w:spacing w:val="-36"/>
          <w:w w:val="105"/>
          <w:position w:val="1"/>
        </w:rPr>
        <w:t>ˆ</w:t>
      </w:r>
      <w:r>
        <w:rPr>
          <w:spacing w:val="-27"/>
          <w:w w:val="105"/>
          <w:position w:val="1"/>
        </w:rPr>
        <w:t xml:space="preserve"> </w:t>
      </w:r>
      <w:r>
        <w:rPr>
          <w:w w:val="105"/>
          <w:position w:val="11"/>
          <w:sz w:val="15"/>
        </w:rPr>
        <w:t>2</w:t>
      </w:r>
      <w:r>
        <w:rPr>
          <w:w w:val="105"/>
        </w:rPr>
        <w:t>],</w:t>
      </w:r>
      <w:r>
        <w:rPr>
          <w:spacing w:val="-11"/>
          <w:w w:val="105"/>
        </w:rPr>
        <w:t xml:space="preserve"> </w:t>
      </w:r>
      <w:r>
        <w:rPr>
          <w:w w:val="105"/>
        </w:rPr>
        <w:t>the</w:t>
      </w:r>
      <w:r>
        <w:rPr>
          <w:spacing w:val="-7"/>
          <w:w w:val="105"/>
        </w:rPr>
        <w:t xml:space="preserve"> </w:t>
      </w:r>
      <w:r>
        <w:rPr>
          <w:w w:val="105"/>
        </w:rPr>
        <w:t xml:space="preserve">output noise power </w:t>
      </w:r>
      <w:r>
        <w:rPr>
          <w:i/>
          <w:w w:val="105"/>
        </w:rPr>
        <w:t>E</w:t>
      </w:r>
      <w:r>
        <w:rPr>
          <w:w w:val="105"/>
        </w:rPr>
        <w:t>[(</w:t>
      </w:r>
      <w:r>
        <w:rPr>
          <w:i/>
          <w:w w:val="105"/>
        </w:rPr>
        <w:t xml:space="preserve">n </w:t>
      </w:r>
      <w:r>
        <w:rPr>
          <w:w w:val="105"/>
        </w:rPr>
        <w:t xml:space="preserve">- </w:t>
      </w:r>
      <w:r>
        <w:rPr>
          <w:i/>
          <w:spacing w:val="-41"/>
          <w:w w:val="105"/>
        </w:rPr>
        <w:t>n</w:t>
      </w:r>
      <w:r>
        <w:rPr>
          <w:spacing w:val="-41"/>
          <w:w w:val="105"/>
          <w:position w:val="1"/>
        </w:rPr>
        <w:t xml:space="preserve">ˆ </w:t>
      </w:r>
      <w:r>
        <w:rPr>
          <w:w w:val="105"/>
        </w:rPr>
        <w:t>)</w:t>
      </w:r>
      <w:r>
        <w:rPr>
          <w:w w:val="105"/>
          <w:position w:val="11"/>
          <w:sz w:val="15"/>
        </w:rPr>
        <w:t>2</w:t>
      </w:r>
      <w:r>
        <w:rPr>
          <w:w w:val="105"/>
        </w:rPr>
        <w:t>] is also minimized. Since the signal in the output remains constant,</w:t>
      </w:r>
      <w:r>
        <w:rPr>
          <w:spacing w:val="-5"/>
          <w:w w:val="105"/>
        </w:rPr>
        <w:t xml:space="preserve"> </w:t>
      </w:r>
      <w:r>
        <w:rPr>
          <w:w w:val="105"/>
        </w:rPr>
        <w:t>therefore</w:t>
      </w:r>
      <w:r>
        <w:rPr>
          <w:spacing w:val="-9"/>
          <w:w w:val="105"/>
        </w:rPr>
        <w:t xml:space="preserve"> </w:t>
      </w:r>
      <w:r>
        <w:rPr>
          <w:i/>
          <w:w w:val="105"/>
        </w:rPr>
        <w:t>minimizing</w:t>
      </w:r>
      <w:r>
        <w:rPr>
          <w:i/>
          <w:spacing w:val="-4"/>
          <w:w w:val="105"/>
        </w:rPr>
        <w:t xml:space="preserve"> </w:t>
      </w:r>
      <w:r>
        <w:rPr>
          <w:i/>
          <w:w w:val="105"/>
        </w:rPr>
        <w:t>the</w:t>
      </w:r>
      <w:r>
        <w:rPr>
          <w:i/>
          <w:spacing w:val="-3"/>
          <w:w w:val="105"/>
        </w:rPr>
        <w:t xml:space="preserve"> </w:t>
      </w:r>
      <w:r>
        <w:rPr>
          <w:i/>
          <w:w w:val="105"/>
        </w:rPr>
        <w:t>total</w:t>
      </w:r>
      <w:r>
        <w:rPr>
          <w:i/>
          <w:spacing w:val="-6"/>
          <w:w w:val="105"/>
        </w:rPr>
        <w:t xml:space="preserve"> </w:t>
      </w:r>
      <w:r>
        <w:rPr>
          <w:i/>
          <w:w w:val="105"/>
        </w:rPr>
        <w:t>output</w:t>
      </w:r>
      <w:r>
        <w:rPr>
          <w:i/>
          <w:spacing w:val="-6"/>
          <w:w w:val="105"/>
        </w:rPr>
        <w:t xml:space="preserve"> </w:t>
      </w:r>
      <w:r>
        <w:rPr>
          <w:i/>
          <w:w w:val="105"/>
        </w:rPr>
        <w:t>power</w:t>
      </w:r>
      <w:r>
        <w:rPr>
          <w:i/>
          <w:spacing w:val="-5"/>
          <w:w w:val="105"/>
        </w:rPr>
        <w:t xml:space="preserve"> </w:t>
      </w:r>
      <w:r>
        <w:rPr>
          <w:i/>
          <w:w w:val="105"/>
        </w:rPr>
        <w:t>maximizes</w:t>
      </w:r>
      <w:r>
        <w:rPr>
          <w:i/>
          <w:spacing w:val="-5"/>
          <w:w w:val="105"/>
        </w:rPr>
        <w:t xml:space="preserve"> </w:t>
      </w:r>
      <w:r>
        <w:rPr>
          <w:i/>
          <w:w w:val="105"/>
        </w:rPr>
        <w:t>the</w:t>
      </w:r>
      <w:r>
        <w:rPr>
          <w:i/>
          <w:spacing w:val="-3"/>
          <w:w w:val="105"/>
        </w:rPr>
        <w:t xml:space="preserve"> output</w:t>
      </w:r>
      <w:r>
        <w:rPr>
          <w:i/>
          <w:spacing w:val="-6"/>
          <w:w w:val="105"/>
        </w:rPr>
        <w:t xml:space="preserve"> </w:t>
      </w:r>
      <w:r>
        <w:rPr>
          <w:i/>
          <w:w w:val="105"/>
        </w:rPr>
        <w:t>signal-to- noise</w:t>
      </w:r>
      <w:r>
        <w:rPr>
          <w:i/>
          <w:spacing w:val="-23"/>
          <w:w w:val="105"/>
        </w:rPr>
        <w:t xml:space="preserve"> </w:t>
      </w:r>
      <w:r w:rsidR="00815793">
        <w:rPr>
          <w:i/>
          <w:w w:val="105"/>
        </w:rPr>
        <w:t>ratio</w:t>
      </w:r>
      <w:r w:rsidR="00815793">
        <w:rPr>
          <w:w w:val="105"/>
        </w:rPr>
        <w:t>. [</w:t>
      </w:r>
      <w:r w:rsidR="003D6353">
        <w:rPr>
          <w:w w:val="105"/>
        </w:rPr>
        <w:t>3]</w:t>
      </w:r>
    </w:p>
    <w:p w:rsidR="00C909BD" w:rsidRDefault="00C909BD" w:rsidP="0082182D">
      <w:pPr>
        <w:pStyle w:val="BodyText"/>
        <w:spacing w:before="3"/>
        <w:rPr>
          <w:sz w:val="23"/>
        </w:rPr>
      </w:pPr>
    </w:p>
    <w:p w:rsidR="00C909BD" w:rsidRDefault="0082182D" w:rsidP="0082182D">
      <w:pPr>
        <w:pStyle w:val="BodyText"/>
        <w:tabs>
          <w:tab w:val="left" w:pos="2751"/>
        </w:tabs>
        <w:spacing w:before="1"/>
        <w:ind w:left="216" w:firstLine="0"/>
        <w:rPr>
          <w:sz w:val="22"/>
        </w:rPr>
      </w:pPr>
      <w:r>
        <w:rPr>
          <w:w w:val="105"/>
        </w:rPr>
        <w:t xml:space="preserve">Since       </w:t>
      </w:r>
      <w:r w:rsidR="00815793">
        <w:rPr>
          <w:w w:val="105"/>
        </w:rPr>
        <w:t xml:space="preserve">  (</w:t>
      </w:r>
      <w:r w:rsidR="00C909BD">
        <w:rPr>
          <w:w w:val="105"/>
        </w:rPr>
        <w:t xml:space="preserve"> </w:t>
      </w:r>
      <w:r w:rsidR="00C909BD">
        <w:rPr>
          <w:i/>
          <w:spacing w:val="-36"/>
          <w:w w:val="105"/>
        </w:rPr>
        <w:t>s</w:t>
      </w:r>
      <w:r w:rsidR="00C909BD">
        <w:rPr>
          <w:spacing w:val="-36"/>
          <w:w w:val="105"/>
          <w:position w:val="1"/>
        </w:rPr>
        <w:t xml:space="preserve">ˆ  </w:t>
      </w:r>
      <w:r w:rsidR="00C909BD">
        <w:rPr>
          <w:w w:val="105"/>
        </w:rPr>
        <w:t xml:space="preserve">- </w:t>
      </w:r>
      <w:r w:rsidR="00C909BD">
        <w:rPr>
          <w:i/>
          <w:w w:val="105"/>
        </w:rPr>
        <w:t>s</w:t>
      </w:r>
      <w:r w:rsidR="00C909BD">
        <w:rPr>
          <w:w w:val="105"/>
        </w:rPr>
        <w:t>) = (</w:t>
      </w:r>
      <w:r w:rsidR="00C909BD">
        <w:rPr>
          <w:i/>
          <w:w w:val="105"/>
        </w:rPr>
        <w:t xml:space="preserve">n </w:t>
      </w:r>
      <w:r w:rsidR="00C909BD">
        <w:rPr>
          <w:w w:val="105"/>
        </w:rPr>
        <w:t xml:space="preserve">– </w:t>
      </w:r>
      <w:r w:rsidR="00C909BD">
        <w:rPr>
          <w:i/>
          <w:spacing w:val="-41"/>
          <w:w w:val="105"/>
        </w:rPr>
        <w:t>n</w:t>
      </w:r>
      <w:r w:rsidR="00C909BD">
        <w:rPr>
          <w:spacing w:val="-41"/>
          <w:w w:val="105"/>
          <w:position w:val="1"/>
        </w:rPr>
        <w:t>ˆ</w:t>
      </w:r>
      <w:r w:rsidR="00C909BD">
        <w:rPr>
          <w:spacing w:val="-43"/>
          <w:w w:val="105"/>
          <w:position w:val="1"/>
        </w:rPr>
        <w:t xml:space="preserve"> </w:t>
      </w:r>
      <w:r w:rsidR="00C909BD">
        <w:rPr>
          <w:w w:val="105"/>
        </w:rPr>
        <w:t>)</w:t>
      </w:r>
    </w:p>
    <w:p w:rsidR="00B60A53" w:rsidRDefault="00B60A53">
      <w:pPr>
        <w:pStyle w:val="BodyText"/>
      </w:pPr>
    </w:p>
    <w:p w:rsidR="00B60A53" w:rsidRDefault="007F1E80">
      <w:pPr>
        <w:pStyle w:val="Heading1"/>
      </w:pPr>
      <w:r>
        <w:t xml:space="preserve">adaptive FILTERING </w:t>
      </w:r>
      <w:r w:rsidR="00BF3985">
        <w:t>algorithm</w:t>
      </w:r>
    </w:p>
    <w:p w:rsidR="00AE1652" w:rsidRDefault="00AE1652" w:rsidP="00AE1652">
      <w:pPr>
        <w:pStyle w:val="Heading2"/>
      </w:pPr>
      <w:r>
        <w:t>Normalized Least Mean Square Algorithm</w:t>
      </w:r>
    </w:p>
    <w:p w:rsidR="00AE1652" w:rsidRDefault="001D047D" w:rsidP="00AE1652">
      <w:pPr>
        <w:pStyle w:val="BodyText"/>
        <w:rPr>
          <w:lang w:eastAsia="en-US"/>
        </w:rPr>
      </w:pPr>
      <w:r>
        <w:rPr>
          <w:lang w:eastAsia="en-US"/>
        </w:rPr>
        <w:t>Normalized</w:t>
      </w:r>
      <w:r w:rsidR="00AE1652">
        <w:rPr>
          <w:lang w:eastAsia="en-US"/>
        </w:rPr>
        <w:t xml:space="preserve"> Least Mean Square Algorithm removes the dependence of the correction coefficient in the weight calculation. In LMS Algorithm, Input has a correction </w:t>
      </w:r>
      <w:r>
        <w:rPr>
          <w:lang w:eastAsia="en-US"/>
        </w:rPr>
        <w:t>coefficient</w:t>
      </w:r>
      <w:r w:rsidR="00AE1652">
        <w:rPr>
          <w:lang w:eastAsia="en-US"/>
        </w:rPr>
        <w:t xml:space="preserve"> of 2</w:t>
      </w:r>
      <w:r>
        <w:rPr>
          <w:lang w:eastAsia="en-US"/>
        </w:rPr>
        <w:t xml:space="preserve"> </w:t>
      </w:r>
      <w:r w:rsidR="00AE1652">
        <w:rPr>
          <w:lang w:eastAsia="en-US"/>
        </w:rPr>
        <w:t>µ</w:t>
      </w:r>
      <w:r>
        <w:rPr>
          <w:lang w:eastAsia="en-US"/>
        </w:rPr>
        <w:t xml:space="preserve"> e(n) x(n) which is proportion to the value of x (n). </w:t>
      </w:r>
    </w:p>
    <w:p w:rsidR="001D047D" w:rsidRPr="00AE1652" w:rsidRDefault="00C15DB2" w:rsidP="00AE1652">
      <w:pPr>
        <w:pStyle w:val="BodyText"/>
        <w:rPr>
          <w:lang w:eastAsia="en-US"/>
        </w:rPr>
      </w:pPr>
      <m:oMathPara>
        <m:oMath>
          <m:r>
            <w:rPr>
              <w:rFonts w:ascii="Cambria Math" w:hAnsi="Cambria Math"/>
              <w:lang w:eastAsia="en-US"/>
            </w:rPr>
            <m:t>μ=</m:t>
          </m:r>
          <m:f>
            <m:fPr>
              <m:ctrlPr>
                <w:rPr>
                  <w:rFonts w:ascii="Cambria Math" w:hAnsi="Cambria Math"/>
                  <w:i/>
                  <w:lang w:eastAsia="en-US"/>
                </w:rPr>
              </m:ctrlPr>
            </m:fPr>
            <m:num>
              <m:r>
                <w:rPr>
                  <w:rFonts w:ascii="Cambria Math" w:hAnsi="Cambria Math" w:cs="MV Boli"/>
                  <w:lang w:eastAsia="en-US"/>
                </w:rPr>
                <m:t>û</m:t>
              </m:r>
            </m:num>
            <m:den>
              <m:r>
                <w:rPr>
                  <w:rFonts w:ascii="Cambria Math" w:hAnsi="Cambria Math"/>
                  <w:lang w:eastAsia="en-US"/>
                </w:rPr>
                <m:t>ð+||x(n)||</m:t>
              </m:r>
            </m:den>
          </m:f>
        </m:oMath>
      </m:oMathPara>
    </w:p>
    <w:p w:rsidR="00AE1652" w:rsidRDefault="00C15DB2" w:rsidP="00AE1652">
      <w:pPr>
        <w:pStyle w:val="BodyText"/>
        <w:rPr>
          <w:lang w:eastAsia="en-US"/>
        </w:rPr>
      </w:pPr>
      <w:r>
        <w:rPr>
          <w:lang w:eastAsia="en-US"/>
        </w:rPr>
        <w:t xml:space="preserve"> </w:t>
      </w:r>
    </w:p>
    <w:p w:rsidR="005F5BC5" w:rsidRDefault="00C15DB2" w:rsidP="005F5BC5">
      <w:pPr>
        <w:jc w:val="both"/>
        <w:rPr>
          <w:lang w:eastAsia="en-US"/>
        </w:rPr>
      </w:pPr>
      <w:r>
        <w:rPr>
          <w:lang w:eastAsia="en-US"/>
        </w:rPr>
        <w:t xml:space="preserve">Where, </w:t>
      </w:r>
      <w:r>
        <w:rPr>
          <w:rFonts w:ascii="Euclid" w:hAnsi="Euclid"/>
          <w:lang w:eastAsia="en-US"/>
        </w:rPr>
        <w:t xml:space="preserve">û </w:t>
      </w:r>
      <w:r>
        <w:rPr>
          <w:lang w:eastAsia="en-US"/>
        </w:rPr>
        <w:t>is the step size parameter of NLMS 0</w:t>
      </w:r>
      <w:r w:rsidR="005F5BC5">
        <w:rPr>
          <w:lang w:eastAsia="en-US"/>
        </w:rPr>
        <w:t xml:space="preserve"> </w:t>
      </w:r>
      <w:r>
        <w:rPr>
          <w:lang w:eastAsia="en-US"/>
        </w:rPr>
        <w:t xml:space="preserve">&lt; </w:t>
      </w:r>
      <w:r>
        <w:rPr>
          <w:rFonts w:ascii="Euclid" w:hAnsi="Euclid"/>
          <w:lang w:eastAsia="en-US"/>
        </w:rPr>
        <w:t xml:space="preserve">û </w:t>
      </w:r>
      <w:r>
        <w:rPr>
          <w:lang w:eastAsia="en-US"/>
        </w:rPr>
        <w:t xml:space="preserve">&lt; 2 and </w:t>
      </w:r>
    </w:p>
    <w:p w:rsidR="005F5BC5" w:rsidRDefault="00C15DB2" w:rsidP="005F5BC5">
      <w:pPr>
        <w:jc w:val="both"/>
        <w:rPr>
          <w:lang w:eastAsia="en-US"/>
        </w:rPr>
      </w:pPr>
      <w:r>
        <w:rPr>
          <w:lang w:eastAsia="en-US"/>
        </w:rPr>
        <w:t xml:space="preserve">|| </w:t>
      </w:r>
      <w:r w:rsidR="005F5BC5">
        <w:rPr>
          <w:lang w:eastAsia="en-US"/>
        </w:rPr>
        <w:t xml:space="preserve">* </w:t>
      </w:r>
      <w:r>
        <w:rPr>
          <w:lang w:eastAsia="en-US"/>
        </w:rPr>
        <w:t>||</w:t>
      </w:r>
      <w:r w:rsidR="005F5BC5">
        <w:rPr>
          <w:lang w:eastAsia="en-US"/>
        </w:rPr>
        <w:t xml:space="preserve"> is Euclidean norm.</w:t>
      </w:r>
    </w:p>
    <w:p w:rsidR="005F5BC5" w:rsidRDefault="005F5BC5" w:rsidP="005F5BC5">
      <w:pPr>
        <w:jc w:val="both"/>
        <w:rPr>
          <w:lang w:eastAsia="en-US"/>
        </w:rPr>
      </w:pPr>
      <w:r>
        <w:rPr>
          <w:lang w:eastAsia="en-US"/>
        </w:rPr>
        <w:t>The tap weight w(n) is now presented as:</w:t>
      </w:r>
    </w:p>
    <w:p w:rsidR="005F5BC5" w:rsidRDefault="005F5BC5" w:rsidP="005F5BC5">
      <w:pPr>
        <w:jc w:val="both"/>
        <w:rPr>
          <w:lang w:eastAsia="en-US"/>
        </w:rPr>
      </w:pPr>
    </w:p>
    <w:p w:rsidR="005F5BC5" w:rsidRDefault="005F5BC5" w:rsidP="005F5BC5">
      <w:pPr>
        <w:pStyle w:val="BodyText"/>
        <w:rPr>
          <w:lang w:eastAsia="en-US"/>
        </w:rPr>
      </w:pPr>
      <w:r>
        <w:rPr>
          <w:lang w:eastAsia="en-US"/>
        </w:rPr>
        <w:t>w(n+1)=w(n)+2</w:t>
      </w:r>
      <w:r>
        <w:rPr>
          <w:rFonts w:ascii="Euclid" w:hAnsi="Euclid"/>
          <w:lang w:eastAsia="en-US"/>
        </w:rPr>
        <w:t>μ</w:t>
      </w:r>
      <w:r>
        <w:rPr>
          <w:lang w:eastAsia="en-US"/>
        </w:rPr>
        <w:t>e(n)x(n)=w(n)+2</w:t>
      </w:r>
      <m:oMath>
        <m:f>
          <m:fPr>
            <m:ctrlPr>
              <w:rPr>
                <w:rFonts w:ascii="Cambria Math" w:hAnsi="Cambria Math"/>
                <w:i/>
                <w:lang w:eastAsia="en-US"/>
              </w:rPr>
            </m:ctrlPr>
          </m:fPr>
          <m:num>
            <m:r>
              <w:rPr>
                <w:rFonts w:ascii="Cambria Math" w:hAnsi="Cambria Math" w:cs="MV Boli"/>
                <w:lang w:eastAsia="en-US"/>
              </w:rPr>
              <m:t>û</m:t>
            </m:r>
          </m:num>
          <m:den>
            <m:r>
              <w:rPr>
                <w:rFonts w:ascii="Cambria Math" w:hAnsi="Cambria Math"/>
                <w:lang w:eastAsia="en-US"/>
              </w:rPr>
              <m:t>ð+||x(n)||</m:t>
            </m:r>
          </m:den>
        </m:f>
      </m:oMath>
      <w:r>
        <w:rPr>
          <w:lang w:eastAsia="en-US"/>
        </w:rPr>
        <w:t xml:space="preserve">e(n)x(n) </w:t>
      </w:r>
    </w:p>
    <w:p w:rsidR="005F5BC5" w:rsidRDefault="005F5BC5" w:rsidP="005F5BC5">
      <w:pPr>
        <w:pStyle w:val="BodyText"/>
        <w:rPr>
          <w:lang w:eastAsia="en-US"/>
        </w:rPr>
      </w:pPr>
    </w:p>
    <w:p w:rsidR="005F5BC5" w:rsidRDefault="005F5BC5" w:rsidP="005F5BC5">
      <w:pPr>
        <w:pStyle w:val="BodyText"/>
        <w:jc w:val="left"/>
        <w:rPr>
          <w:lang w:eastAsia="en-US"/>
        </w:rPr>
      </w:pPr>
    </w:p>
    <w:p w:rsidR="005F5BC5" w:rsidRDefault="005F5BC5" w:rsidP="005F5BC5">
      <w:pPr>
        <w:pStyle w:val="BodyText"/>
        <w:jc w:val="left"/>
        <w:rPr>
          <w:lang w:eastAsia="en-US"/>
        </w:rPr>
      </w:pPr>
    </w:p>
    <w:p w:rsidR="005F5BC5" w:rsidRDefault="005F5BC5" w:rsidP="005F5BC5">
      <w:pPr>
        <w:pStyle w:val="BodyText"/>
        <w:jc w:val="left"/>
        <w:rPr>
          <w:lang w:eastAsia="en-US"/>
        </w:rPr>
      </w:pPr>
    </w:p>
    <w:p w:rsidR="005F5BC5" w:rsidRDefault="005F5BC5" w:rsidP="005F5BC5">
      <w:pPr>
        <w:pStyle w:val="BodyText"/>
        <w:jc w:val="left"/>
        <w:rPr>
          <w:lang w:eastAsia="en-US"/>
        </w:rPr>
      </w:pPr>
    </w:p>
    <w:p w:rsidR="005F5BC5" w:rsidRDefault="005F5BC5" w:rsidP="005F5BC5">
      <w:pPr>
        <w:pStyle w:val="BodyText"/>
        <w:jc w:val="left"/>
        <w:rPr>
          <w:lang w:eastAsia="en-US"/>
        </w:rPr>
      </w:pPr>
    </w:p>
    <w:p w:rsidR="005F5BC5" w:rsidRDefault="005F5BC5" w:rsidP="005F5BC5">
      <w:pPr>
        <w:pStyle w:val="BodyText"/>
        <w:jc w:val="left"/>
        <w:rPr>
          <w:lang w:eastAsia="en-US"/>
        </w:rPr>
      </w:pPr>
    </w:p>
    <w:p w:rsidR="005F5BC5" w:rsidRDefault="005F5BC5" w:rsidP="005F5BC5">
      <w:pPr>
        <w:pStyle w:val="BodyText"/>
        <w:jc w:val="left"/>
        <w:rPr>
          <w:lang w:eastAsia="en-US"/>
        </w:rPr>
      </w:pPr>
      <w:r>
        <w:rPr>
          <w:lang w:eastAsia="en-US"/>
        </w:rPr>
        <w:t>NLMS Algorithm can be summarized as:</w:t>
      </w:r>
    </w:p>
    <w:p w:rsidR="0084678A" w:rsidRDefault="0084678A" w:rsidP="005F5BC5">
      <w:pPr>
        <w:pStyle w:val="BodyText"/>
        <w:jc w:val="left"/>
        <w:rPr>
          <w:lang w:eastAsia="en-US"/>
        </w:rPr>
      </w:pPr>
    </w:p>
    <w:tbl>
      <w:tblPr>
        <w:tblStyle w:val="TableGrid"/>
        <w:tblW w:w="0" w:type="auto"/>
        <w:tblLook w:val="04A0" w:firstRow="1" w:lastRow="0" w:firstColumn="1" w:lastColumn="0" w:noHBand="0" w:noVBand="1"/>
      </w:tblPr>
      <w:tblGrid>
        <w:gridCol w:w="1615"/>
        <w:gridCol w:w="3411"/>
      </w:tblGrid>
      <w:tr w:rsidR="005F5BC5" w:rsidTr="00FE7297">
        <w:tc>
          <w:tcPr>
            <w:tcW w:w="1615" w:type="dxa"/>
          </w:tcPr>
          <w:p w:rsidR="005F5BC5" w:rsidRDefault="005F5BC5" w:rsidP="005F5BC5">
            <w:pPr>
              <w:pStyle w:val="BodyText"/>
              <w:ind w:firstLine="0"/>
              <w:jc w:val="left"/>
              <w:rPr>
                <w:lang w:eastAsia="en-US"/>
              </w:rPr>
            </w:pPr>
            <w:r>
              <w:rPr>
                <w:lang w:eastAsia="en-US"/>
              </w:rPr>
              <w:t>Inputs:</w:t>
            </w:r>
          </w:p>
        </w:tc>
        <w:tc>
          <w:tcPr>
            <w:tcW w:w="3411" w:type="dxa"/>
          </w:tcPr>
          <w:p w:rsidR="005F5BC5" w:rsidRDefault="005F5BC5" w:rsidP="005F5BC5">
            <w:pPr>
              <w:pStyle w:val="BodyText"/>
              <w:ind w:firstLine="0"/>
              <w:jc w:val="left"/>
              <w:rPr>
                <w:lang w:eastAsia="en-US"/>
              </w:rPr>
            </w:pPr>
            <w:r>
              <w:rPr>
                <w:lang w:eastAsia="en-US"/>
              </w:rPr>
              <w:t>Tap weight vector w(n), Input vector x(n), and desired output d(n)</w:t>
            </w:r>
          </w:p>
        </w:tc>
      </w:tr>
      <w:tr w:rsidR="005F5BC5" w:rsidTr="00FE7297">
        <w:tc>
          <w:tcPr>
            <w:tcW w:w="1615" w:type="dxa"/>
          </w:tcPr>
          <w:p w:rsidR="005F5BC5" w:rsidRDefault="008A5EAA" w:rsidP="005F5BC5">
            <w:pPr>
              <w:pStyle w:val="BodyText"/>
              <w:ind w:firstLine="0"/>
              <w:jc w:val="left"/>
              <w:rPr>
                <w:lang w:eastAsia="en-US"/>
              </w:rPr>
            </w:pPr>
            <w:r>
              <w:rPr>
                <w:lang w:eastAsia="en-US"/>
              </w:rPr>
              <w:t>Outputs:</w:t>
            </w:r>
          </w:p>
        </w:tc>
        <w:tc>
          <w:tcPr>
            <w:tcW w:w="3411" w:type="dxa"/>
          </w:tcPr>
          <w:p w:rsidR="005F5BC5" w:rsidRDefault="008A5EAA" w:rsidP="005F5BC5">
            <w:pPr>
              <w:pStyle w:val="BodyText"/>
              <w:ind w:firstLine="0"/>
              <w:jc w:val="left"/>
              <w:rPr>
                <w:lang w:eastAsia="en-US"/>
              </w:rPr>
            </w:pPr>
            <w:r>
              <w:rPr>
                <w:lang w:eastAsia="en-US"/>
              </w:rPr>
              <w:t>Filter output y(n), Tap weight vector update w(n+1)</w:t>
            </w:r>
          </w:p>
        </w:tc>
      </w:tr>
      <w:tr w:rsidR="005F5BC5" w:rsidTr="00FE7297">
        <w:tc>
          <w:tcPr>
            <w:tcW w:w="1615" w:type="dxa"/>
          </w:tcPr>
          <w:p w:rsidR="005F5BC5" w:rsidRDefault="008A5EAA" w:rsidP="005F5BC5">
            <w:pPr>
              <w:pStyle w:val="BodyText"/>
              <w:ind w:firstLine="0"/>
              <w:jc w:val="left"/>
              <w:rPr>
                <w:lang w:eastAsia="en-US"/>
              </w:rPr>
            </w:pPr>
            <w:r>
              <w:rPr>
                <w:lang w:eastAsia="en-US"/>
              </w:rPr>
              <w:t>Parameters</w:t>
            </w:r>
          </w:p>
        </w:tc>
        <w:tc>
          <w:tcPr>
            <w:tcW w:w="3411" w:type="dxa"/>
          </w:tcPr>
          <w:p w:rsidR="005F5BC5" w:rsidRDefault="008A5EAA" w:rsidP="005F5BC5">
            <w:pPr>
              <w:pStyle w:val="BodyText"/>
              <w:ind w:firstLine="0"/>
              <w:jc w:val="left"/>
              <w:rPr>
                <w:lang w:eastAsia="en-US"/>
              </w:rPr>
            </w:pPr>
            <w:r>
              <w:rPr>
                <w:lang w:eastAsia="en-US"/>
              </w:rPr>
              <w:t>M=number of taps</w:t>
            </w:r>
          </w:p>
          <w:p w:rsidR="008A5EAA" w:rsidRDefault="008A5EAA" w:rsidP="005F5BC5">
            <w:pPr>
              <w:pStyle w:val="BodyText"/>
              <w:ind w:firstLine="0"/>
              <w:jc w:val="left"/>
              <w:rPr>
                <w:lang w:eastAsia="en-US"/>
              </w:rPr>
            </w:pPr>
            <w:r>
              <w:rPr>
                <w:rFonts w:ascii="Euclid" w:hAnsi="Euclid"/>
                <w:lang w:eastAsia="en-US"/>
              </w:rPr>
              <w:t>ð</w:t>
            </w:r>
            <w:r>
              <w:rPr>
                <w:lang w:eastAsia="en-US"/>
              </w:rPr>
              <w:t>=small constant</w:t>
            </w:r>
          </w:p>
          <w:p w:rsidR="008A5EAA" w:rsidRDefault="008A5EAA" w:rsidP="005F5BC5">
            <w:pPr>
              <w:pStyle w:val="BodyText"/>
              <w:ind w:firstLine="0"/>
              <w:jc w:val="left"/>
              <w:rPr>
                <w:lang w:eastAsia="en-US"/>
              </w:rPr>
            </w:pPr>
            <w:r>
              <w:rPr>
                <w:rFonts w:ascii="Euclid" w:hAnsi="Euclid"/>
                <w:lang w:eastAsia="en-US"/>
              </w:rPr>
              <w:t>û</w:t>
            </w:r>
            <w:r>
              <w:rPr>
                <w:lang w:eastAsia="en-US"/>
              </w:rPr>
              <w:t>=step size parameter of the NLMS algorithm 0&lt;</w:t>
            </w:r>
            <w:r>
              <w:rPr>
                <w:rFonts w:ascii="MV Boli" w:hAnsi="MV Boli" w:cs="MV Boli"/>
                <w:lang w:eastAsia="en-US"/>
              </w:rPr>
              <w:t>û</w:t>
            </w:r>
            <w:r>
              <w:rPr>
                <w:lang w:eastAsia="en-US"/>
              </w:rPr>
              <w:t>&lt;2</w:t>
            </w:r>
          </w:p>
          <w:p w:rsidR="008A5EAA" w:rsidRDefault="008A5EAA" w:rsidP="005F5BC5">
            <w:pPr>
              <w:pStyle w:val="BodyText"/>
              <w:ind w:firstLine="0"/>
              <w:jc w:val="left"/>
              <w:rPr>
                <w:lang w:eastAsia="en-US"/>
              </w:rPr>
            </w:pPr>
          </w:p>
        </w:tc>
      </w:tr>
      <w:tr w:rsidR="005F5BC5" w:rsidTr="00FE7297">
        <w:tc>
          <w:tcPr>
            <w:tcW w:w="1615" w:type="dxa"/>
          </w:tcPr>
          <w:p w:rsidR="008A5EAA" w:rsidRDefault="008A5EAA" w:rsidP="005F5BC5">
            <w:pPr>
              <w:pStyle w:val="BodyText"/>
              <w:ind w:firstLine="0"/>
              <w:jc w:val="left"/>
              <w:rPr>
                <w:lang w:eastAsia="en-US"/>
              </w:rPr>
            </w:pPr>
            <w:r>
              <w:rPr>
                <w:lang w:eastAsia="en-US"/>
              </w:rPr>
              <w:t>Initialization</w:t>
            </w:r>
          </w:p>
        </w:tc>
        <w:tc>
          <w:tcPr>
            <w:tcW w:w="3411" w:type="dxa"/>
          </w:tcPr>
          <w:p w:rsidR="005F5BC5" w:rsidRDefault="008A5EAA" w:rsidP="005F5BC5">
            <w:pPr>
              <w:pStyle w:val="BodyText"/>
              <w:ind w:firstLine="0"/>
              <w:jc w:val="left"/>
              <w:rPr>
                <w:lang w:eastAsia="en-US"/>
              </w:rPr>
            </w:pPr>
            <w:r>
              <w:rPr>
                <w:lang w:eastAsia="en-US"/>
              </w:rPr>
              <w:t>Having prior knowledge to compute w(0) or set it to some random value(maybe 0)</w:t>
            </w:r>
          </w:p>
        </w:tc>
      </w:tr>
      <w:tr w:rsidR="005F5BC5" w:rsidTr="005F5BC5">
        <w:tblPrEx>
          <w:tblLook w:val="0000" w:firstRow="0" w:lastRow="0" w:firstColumn="0" w:lastColumn="0" w:noHBand="0" w:noVBand="0"/>
        </w:tblPrEx>
        <w:trPr>
          <w:trHeight w:val="1817"/>
        </w:trPr>
        <w:tc>
          <w:tcPr>
            <w:tcW w:w="5026" w:type="dxa"/>
            <w:gridSpan w:val="2"/>
          </w:tcPr>
          <w:p w:rsidR="005F5BC5" w:rsidRDefault="008A5EAA" w:rsidP="005F5BC5">
            <w:pPr>
              <w:pStyle w:val="BodyText"/>
              <w:ind w:firstLine="0"/>
              <w:jc w:val="left"/>
              <w:rPr>
                <w:lang w:eastAsia="en-US"/>
              </w:rPr>
            </w:pPr>
            <w:r w:rsidRPr="00FE7297">
              <w:rPr>
                <w:u w:val="single"/>
                <w:lang w:eastAsia="en-US"/>
              </w:rPr>
              <w:t>Step</w:t>
            </w:r>
            <w:r w:rsidR="00FE7297">
              <w:rPr>
                <w:u w:val="single"/>
                <w:lang w:eastAsia="en-US"/>
              </w:rPr>
              <w:t xml:space="preserve"> </w:t>
            </w:r>
            <w:r w:rsidRPr="00FE7297">
              <w:rPr>
                <w:u w:val="single"/>
                <w:lang w:eastAsia="en-US"/>
              </w:rPr>
              <w:t>1:</w:t>
            </w:r>
            <w:r>
              <w:rPr>
                <w:lang w:eastAsia="en-US"/>
              </w:rPr>
              <w:t xml:space="preserve"> Filtering</w:t>
            </w:r>
          </w:p>
          <w:p w:rsidR="008A5EAA" w:rsidRDefault="008A5EAA" w:rsidP="008A5EAA">
            <w:pPr>
              <w:pStyle w:val="BodyText"/>
              <w:ind w:firstLine="0"/>
              <w:jc w:val="left"/>
              <w:rPr>
                <w:lang w:eastAsia="en-US"/>
              </w:rPr>
            </w:pPr>
            <w:r>
              <w:rPr>
                <w:lang w:eastAsia="en-US"/>
              </w:rPr>
              <w:t>y(n)=</w:t>
            </w:r>
            <m:oMath>
              <m:sSup>
                <m:sSupPr>
                  <m:ctrlPr>
                    <w:rPr>
                      <w:rFonts w:ascii="Cambria Math" w:hAnsi="Cambria Math"/>
                      <w:i/>
                      <w:lang w:eastAsia="en-US"/>
                    </w:rPr>
                  </m:ctrlPr>
                </m:sSupPr>
                <m:e>
                  <m:r>
                    <w:rPr>
                      <w:rFonts w:ascii="Cambria Math" w:hAnsi="Cambria Math"/>
                      <w:lang w:eastAsia="en-US"/>
                    </w:rPr>
                    <m:t>w</m:t>
                  </m:r>
                </m:e>
                <m:sup>
                  <m:r>
                    <w:rPr>
                      <w:rFonts w:ascii="Cambria Math" w:hAnsi="Cambria Math"/>
                      <w:lang w:eastAsia="en-US"/>
                    </w:rPr>
                    <m:t>t</m:t>
                  </m:r>
                </m:sup>
              </m:sSup>
            </m:oMath>
            <w:r>
              <w:rPr>
                <w:lang w:eastAsia="en-US"/>
              </w:rPr>
              <w:t>(n)x(n)</w:t>
            </w:r>
          </w:p>
          <w:p w:rsidR="008A5EAA" w:rsidRDefault="008A5EAA" w:rsidP="008A5EAA">
            <w:pPr>
              <w:pStyle w:val="BodyText"/>
              <w:ind w:firstLine="0"/>
              <w:jc w:val="left"/>
              <w:rPr>
                <w:lang w:eastAsia="en-US"/>
              </w:rPr>
            </w:pPr>
          </w:p>
          <w:p w:rsidR="008A5EAA" w:rsidRDefault="008A5EAA" w:rsidP="008A5EAA">
            <w:pPr>
              <w:pStyle w:val="BodyText"/>
              <w:ind w:firstLine="0"/>
              <w:jc w:val="left"/>
              <w:rPr>
                <w:lang w:eastAsia="en-US"/>
              </w:rPr>
            </w:pPr>
            <w:r w:rsidRPr="00FE7297">
              <w:rPr>
                <w:u w:val="single"/>
                <w:lang w:eastAsia="en-US"/>
              </w:rPr>
              <w:t>Step</w:t>
            </w:r>
            <w:r w:rsidR="00FE7297">
              <w:rPr>
                <w:u w:val="single"/>
                <w:lang w:eastAsia="en-US"/>
              </w:rPr>
              <w:t xml:space="preserve"> </w:t>
            </w:r>
            <w:r w:rsidRPr="00FE7297">
              <w:rPr>
                <w:u w:val="single"/>
                <w:lang w:eastAsia="en-US"/>
              </w:rPr>
              <w:t>2:</w:t>
            </w:r>
            <w:r>
              <w:rPr>
                <w:lang w:eastAsia="en-US"/>
              </w:rPr>
              <w:t xml:space="preserve"> Error initialization</w:t>
            </w:r>
          </w:p>
          <w:p w:rsidR="008A5EAA" w:rsidRDefault="008A5EAA" w:rsidP="008A5EAA">
            <w:pPr>
              <w:pStyle w:val="BodyText"/>
              <w:ind w:firstLine="0"/>
              <w:jc w:val="left"/>
              <w:rPr>
                <w:lang w:eastAsia="en-US"/>
              </w:rPr>
            </w:pPr>
            <w:r>
              <w:rPr>
                <w:lang w:eastAsia="en-US"/>
              </w:rPr>
              <w:t>e(n)=d(n)-y(n)</w:t>
            </w:r>
          </w:p>
          <w:p w:rsidR="008A5EAA" w:rsidRDefault="008A5EAA" w:rsidP="008A5EAA">
            <w:pPr>
              <w:pStyle w:val="BodyText"/>
              <w:ind w:firstLine="0"/>
              <w:jc w:val="left"/>
              <w:rPr>
                <w:lang w:eastAsia="en-US"/>
              </w:rPr>
            </w:pPr>
          </w:p>
          <w:p w:rsidR="008A5EAA" w:rsidRDefault="008A5EAA" w:rsidP="008A5EAA">
            <w:pPr>
              <w:pStyle w:val="BodyText"/>
              <w:ind w:firstLine="0"/>
              <w:jc w:val="left"/>
              <w:rPr>
                <w:lang w:eastAsia="en-US"/>
              </w:rPr>
            </w:pPr>
            <w:r w:rsidRPr="00FE7297">
              <w:rPr>
                <w:u w:val="single"/>
                <w:lang w:eastAsia="en-US"/>
              </w:rPr>
              <w:t>Step</w:t>
            </w:r>
            <w:r w:rsidR="00FE7297">
              <w:rPr>
                <w:u w:val="single"/>
                <w:lang w:eastAsia="en-US"/>
              </w:rPr>
              <w:t xml:space="preserve"> </w:t>
            </w:r>
            <w:r w:rsidRPr="00FE7297">
              <w:rPr>
                <w:u w:val="single"/>
                <w:lang w:eastAsia="en-US"/>
              </w:rPr>
              <w:t>3:</w:t>
            </w:r>
            <w:r>
              <w:rPr>
                <w:lang w:eastAsia="en-US"/>
              </w:rPr>
              <w:t xml:space="preserve"> Tap weight vector adaptation:</w:t>
            </w:r>
          </w:p>
          <w:p w:rsidR="008A5EAA" w:rsidRDefault="008A5EAA" w:rsidP="008A5EAA">
            <w:pPr>
              <w:pStyle w:val="BodyText"/>
              <w:rPr>
                <w:lang w:eastAsia="en-US"/>
              </w:rPr>
            </w:pPr>
            <w:r>
              <w:rPr>
                <w:lang w:eastAsia="en-US"/>
              </w:rPr>
              <w:t>w(n+1)=w(n)+2</w:t>
            </w:r>
            <w:r>
              <w:rPr>
                <w:rFonts w:ascii="Euclid" w:hAnsi="Euclid"/>
                <w:lang w:eastAsia="en-US"/>
              </w:rPr>
              <w:t>μ</w:t>
            </w:r>
            <w:r>
              <w:rPr>
                <w:lang w:eastAsia="en-US"/>
              </w:rPr>
              <w:t>e(n)x(n)=w(n)+2</w:t>
            </w:r>
            <m:oMath>
              <m:f>
                <m:fPr>
                  <m:ctrlPr>
                    <w:rPr>
                      <w:rFonts w:ascii="Cambria Math" w:hAnsi="Cambria Math"/>
                      <w:i/>
                      <w:lang w:eastAsia="en-US"/>
                    </w:rPr>
                  </m:ctrlPr>
                </m:fPr>
                <m:num>
                  <m:r>
                    <w:rPr>
                      <w:rFonts w:ascii="Cambria Math" w:hAnsi="Cambria Math" w:cs="MV Boli"/>
                      <w:lang w:eastAsia="en-US"/>
                    </w:rPr>
                    <m:t>û</m:t>
                  </m:r>
                </m:num>
                <m:den>
                  <m:r>
                    <w:rPr>
                      <w:rFonts w:ascii="Cambria Math" w:hAnsi="Cambria Math"/>
                      <w:lang w:eastAsia="en-US"/>
                    </w:rPr>
                    <m:t>ð+||x(n)||</m:t>
                  </m:r>
                </m:den>
              </m:f>
            </m:oMath>
            <w:r>
              <w:rPr>
                <w:lang w:eastAsia="en-US"/>
              </w:rPr>
              <w:t xml:space="preserve">e(n)x(n) </w:t>
            </w:r>
          </w:p>
          <w:p w:rsidR="008A5EAA" w:rsidRDefault="008A5EAA" w:rsidP="008A5EAA">
            <w:pPr>
              <w:pStyle w:val="BodyText"/>
              <w:ind w:firstLine="0"/>
              <w:jc w:val="left"/>
              <w:rPr>
                <w:lang w:eastAsia="en-US"/>
              </w:rPr>
            </w:pPr>
          </w:p>
        </w:tc>
      </w:tr>
    </w:tbl>
    <w:p w:rsidR="005F5BC5" w:rsidRDefault="005F5BC5" w:rsidP="005F5BC5">
      <w:pPr>
        <w:pStyle w:val="BodyText"/>
        <w:jc w:val="left"/>
        <w:rPr>
          <w:lang w:eastAsia="en-US"/>
        </w:rPr>
      </w:pPr>
    </w:p>
    <w:p w:rsidR="00EA58BC" w:rsidRDefault="00EA58BC" w:rsidP="005F5BC5">
      <w:pPr>
        <w:pStyle w:val="BodyText"/>
        <w:jc w:val="left"/>
        <w:rPr>
          <w:lang w:eastAsia="en-US"/>
        </w:rPr>
      </w:pPr>
    </w:p>
    <w:p w:rsidR="00EA58BC" w:rsidRDefault="00EA58BC" w:rsidP="005F5BC5">
      <w:pPr>
        <w:pStyle w:val="BodyText"/>
        <w:jc w:val="left"/>
        <w:rPr>
          <w:lang w:eastAsia="en-US"/>
        </w:rPr>
      </w:pPr>
      <w:r>
        <w:rPr>
          <w:lang w:eastAsia="en-US"/>
        </w:rPr>
        <w:t>Computation Complexity of NLMS algorithm:</w:t>
      </w:r>
    </w:p>
    <w:p w:rsidR="0084678A" w:rsidRDefault="0084678A" w:rsidP="005F5BC5">
      <w:pPr>
        <w:pStyle w:val="BodyText"/>
        <w:jc w:val="left"/>
        <w:rPr>
          <w:lang w:eastAsia="en-US"/>
        </w:rPr>
      </w:pPr>
    </w:p>
    <w:tbl>
      <w:tblPr>
        <w:tblStyle w:val="TableGrid"/>
        <w:tblW w:w="0" w:type="auto"/>
        <w:tblLook w:val="04A0" w:firstRow="1" w:lastRow="0" w:firstColumn="1" w:lastColumn="0" w:noHBand="0" w:noVBand="1"/>
      </w:tblPr>
      <w:tblGrid>
        <w:gridCol w:w="568"/>
        <w:gridCol w:w="2797"/>
        <w:gridCol w:w="647"/>
        <w:gridCol w:w="699"/>
        <w:gridCol w:w="315"/>
      </w:tblGrid>
      <w:tr w:rsidR="00EA58BC" w:rsidTr="00BF3985">
        <w:tc>
          <w:tcPr>
            <w:tcW w:w="568" w:type="dxa"/>
          </w:tcPr>
          <w:p w:rsidR="00EA58BC" w:rsidRDefault="00EA58BC" w:rsidP="00EA58BC">
            <w:pPr>
              <w:pStyle w:val="BodyText"/>
              <w:ind w:firstLine="0"/>
              <w:jc w:val="left"/>
              <w:rPr>
                <w:lang w:eastAsia="en-US"/>
              </w:rPr>
            </w:pPr>
            <w:r>
              <w:rPr>
                <w:lang w:eastAsia="en-US"/>
              </w:rPr>
              <w:t>Step</w:t>
            </w:r>
          </w:p>
        </w:tc>
        <w:tc>
          <w:tcPr>
            <w:tcW w:w="3018" w:type="dxa"/>
          </w:tcPr>
          <w:p w:rsidR="00EA58BC" w:rsidRDefault="00EA58BC" w:rsidP="00EA58BC">
            <w:pPr>
              <w:pStyle w:val="BodyText"/>
              <w:ind w:firstLine="0"/>
              <w:jc w:val="left"/>
              <w:rPr>
                <w:lang w:eastAsia="en-US"/>
              </w:rPr>
            </w:pPr>
            <w:r>
              <w:rPr>
                <w:lang w:eastAsia="en-US"/>
              </w:rPr>
              <w:t>Equations</w:t>
            </w:r>
          </w:p>
        </w:tc>
        <w:tc>
          <w:tcPr>
            <w:tcW w:w="369" w:type="dxa"/>
          </w:tcPr>
          <w:p w:rsidR="00EA58BC" w:rsidRDefault="00EA58BC" w:rsidP="00EA58BC">
            <w:pPr>
              <w:pStyle w:val="BodyText"/>
              <w:ind w:firstLine="0"/>
              <w:jc w:val="left"/>
              <w:rPr>
                <w:lang w:eastAsia="en-US"/>
              </w:rPr>
            </w:pPr>
            <w:r>
              <w:rPr>
                <w:lang w:eastAsia="en-US"/>
              </w:rPr>
              <w:t>*</w:t>
            </w:r>
          </w:p>
        </w:tc>
        <w:tc>
          <w:tcPr>
            <w:tcW w:w="789" w:type="dxa"/>
          </w:tcPr>
          <w:p w:rsidR="00EA58BC" w:rsidRDefault="00EA58BC" w:rsidP="00EA58BC">
            <w:pPr>
              <w:pStyle w:val="BodyText"/>
              <w:ind w:firstLine="0"/>
              <w:jc w:val="left"/>
              <w:rPr>
                <w:lang w:eastAsia="en-US"/>
              </w:rPr>
            </w:pPr>
            <w:r>
              <w:rPr>
                <w:lang w:eastAsia="en-US"/>
              </w:rPr>
              <w:t>+ or -</w:t>
            </w:r>
          </w:p>
        </w:tc>
        <w:tc>
          <w:tcPr>
            <w:tcW w:w="282" w:type="dxa"/>
          </w:tcPr>
          <w:p w:rsidR="00EA58BC" w:rsidRDefault="00EA58BC" w:rsidP="00EA58BC">
            <w:pPr>
              <w:pStyle w:val="BodyText"/>
              <w:ind w:firstLine="0"/>
              <w:jc w:val="left"/>
              <w:rPr>
                <w:lang w:eastAsia="en-US"/>
              </w:rPr>
            </w:pPr>
            <w:r>
              <w:rPr>
                <w:lang w:eastAsia="en-US"/>
              </w:rPr>
              <w:t>/</w:t>
            </w:r>
          </w:p>
        </w:tc>
      </w:tr>
      <w:tr w:rsidR="00EA58BC" w:rsidTr="00BF3985">
        <w:tc>
          <w:tcPr>
            <w:tcW w:w="568" w:type="dxa"/>
          </w:tcPr>
          <w:p w:rsidR="00EA58BC" w:rsidRDefault="00EA58BC" w:rsidP="00EA58BC">
            <w:pPr>
              <w:pStyle w:val="BodyText"/>
              <w:ind w:firstLine="0"/>
              <w:jc w:val="left"/>
              <w:rPr>
                <w:lang w:eastAsia="en-US"/>
              </w:rPr>
            </w:pPr>
          </w:p>
        </w:tc>
        <w:tc>
          <w:tcPr>
            <w:tcW w:w="3018" w:type="dxa"/>
          </w:tcPr>
          <w:p w:rsidR="00EA58BC" w:rsidRDefault="00EA58BC" w:rsidP="00EA58BC">
            <w:pPr>
              <w:pStyle w:val="BodyText"/>
              <w:ind w:firstLine="0"/>
              <w:jc w:val="left"/>
              <w:rPr>
                <w:lang w:eastAsia="en-US"/>
              </w:rPr>
            </w:pPr>
            <w:r>
              <w:rPr>
                <w:lang w:eastAsia="en-US"/>
              </w:rPr>
              <w:t>Initialization: w(0)=0</w:t>
            </w:r>
          </w:p>
        </w:tc>
        <w:tc>
          <w:tcPr>
            <w:tcW w:w="369" w:type="dxa"/>
          </w:tcPr>
          <w:p w:rsidR="00EA58BC" w:rsidRDefault="00EA58BC" w:rsidP="00EA58BC">
            <w:pPr>
              <w:pStyle w:val="BodyText"/>
              <w:ind w:firstLine="0"/>
              <w:jc w:val="left"/>
              <w:rPr>
                <w:lang w:eastAsia="en-US"/>
              </w:rPr>
            </w:pPr>
            <w:r>
              <w:rPr>
                <w:lang w:eastAsia="en-US"/>
              </w:rPr>
              <w:t>-</w:t>
            </w:r>
          </w:p>
        </w:tc>
        <w:tc>
          <w:tcPr>
            <w:tcW w:w="789" w:type="dxa"/>
          </w:tcPr>
          <w:p w:rsidR="00EA58BC" w:rsidRDefault="00EA58BC" w:rsidP="00EA58BC">
            <w:pPr>
              <w:pStyle w:val="BodyText"/>
              <w:ind w:firstLine="0"/>
              <w:jc w:val="left"/>
              <w:rPr>
                <w:lang w:eastAsia="en-US"/>
              </w:rPr>
            </w:pPr>
            <w:r>
              <w:rPr>
                <w:lang w:eastAsia="en-US"/>
              </w:rPr>
              <w:t>-</w:t>
            </w:r>
          </w:p>
        </w:tc>
        <w:tc>
          <w:tcPr>
            <w:tcW w:w="282" w:type="dxa"/>
          </w:tcPr>
          <w:p w:rsidR="00EA58BC" w:rsidRDefault="00EA58BC" w:rsidP="00EA58BC">
            <w:pPr>
              <w:pStyle w:val="BodyText"/>
              <w:ind w:firstLine="0"/>
              <w:jc w:val="left"/>
              <w:rPr>
                <w:lang w:eastAsia="en-US"/>
              </w:rPr>
            </w:pPr>
            <w:r>
              <w:rPr>
                <w:lang w:eastAsia="en-US"/>
              </w:rPr>
              <w:t>-</w:t>
            </w:r>
          </w:p>
        </w:tc>
      </w:tr>
      <w:tr w:rsidR="00EA58BC" w:rsidTr="00BF3985">
        <w:tc>
          <w:tcPr>
            <w:tcW w:w="568" w:type="dxa"/>
          </w:tcPr>
          <w:p w:rsidR="00EA58BC" w:rsidRDefault="00EA58BC" w:rsidP="00EA58BC">
            <w:pPr>
              <w:pStyle w:val="BodyText"/>
              <w:ind w:firstLine="0"/>
              <w:jc w:val="left"/>
              <w:rPr>
                <w:lang w:eastAsia="en-US"/>
              </w:rPr>
            </w:pPr>
          </w:p>
        </w:tc>
        <w:tc>
          <w:tcPr>
            <w:tcW w:w="3018" w:type="dxa"/>
          </w:tcPr>
          <w:p w:rsidR="00EA58BC" w:rsidRDefault="00EA58BC" w:rsidP="00EA58BC">
            <w:pPr>
              <w:pStyle w:val="BodyText"/>
              <w:ind w:firstLine="0"/>
              <w:jc w:val="left"/>
              <w:rPr>
                <w:lang w:eastAsia="en-US"/>
              </w:rPr>
            </w:pPr>
            <w:r>
              <w:rPr>
                <w:lang w:eastAsia="en-US"/>
              </w:rPr>
              <w:t>For n=1…</w:t>
            </w:r>
          </w:p>
        </w:tc>
        <w:tc>
          <w:tcPr>
            <w:tcW w:w="369" w:type="dxa"/>
          </w:tcPr>
          <w:p w:rsidR="00EA58BC" w:rsidRDefault="00EA58BC" w:rsidP="00EA58BC">
            <w:pPr>
              <w:pStyle w:val="BodyText"/>
              <w:ind w:firstLine="0"/>
              <w:jc w:val="left"/>
              <w:rPr>
                <w:lang w:eastAsia="en-US"/>
              </w:rPr>
            </w:pPr>
            <w:r>
              <w:rPr>
                <w:lang w:eastAsia="en-US"/>
              </w:rPr>
              <w:t>-</w:t>
            </w:r>
          </w:p>
        </w:tc>
        <w:tc>
          <w:tcPr>
            <w:tcW w:w="789" w:type="dxa"/>
          </w:tcPr>
          <w:p w:rsidR="00EA58BC" w:rsidRDefault="00EA58BC" w:rsidP="00EA58BC">
            <w:pPr>
              <w:pStyle w:val="BodyText"/>
              <w:ind w:firstLine="0"/>
              <w:jc w:val="left"/>
              <w:rPr>
                <w:lang w:eastAsia="en-US"/>
              </w:rPr>
            </w:pPr>
            <w:r>
              <w:rPr>
                <w:lang w:eastAsia="en-US"/>
              </w:rPr>
              <w:t>-</w:t>
            </w:r>
          </w:p>
        </w:tc>
        <w:tc>
          <w:tcPr>
            <w:tcW w:w="282" w:type="dxa"/>
          </w:tcPr>
          <w:p w:rsidR="00EA58BC" w:rsidRDefault="00EA58BC" w:rsidP="00EA58BC">
            <w:pPr>
              <w:pStyle w:val="BodyText"/>
              <w:ind w:firstLine="0"/>
              <w:jc w:val="left"/>
              <w:rPr>
                <w:lang w:eastAsia="en-US"/>
              </w:rPr>
            </w:pPr>
            <w:r>
              <w:rPr>
                <w:lang w:eastAsia="en-US"/>
              </w:rPr>
              <w:t>-</w:t>
            </w:r>
          </w:p>
        </w:tc>
      </w:tr>
      <w:tr w:rsidR="00EA58BC" w:rsidTr="00BF3985">
        <w:tc>
          <w:tcPr>
            <w:tcW w:w="568" w:type="dxa"/>
          </w:tcPr>
          <w:p w:rsidR="00EA58BC" w:rsidRDefault="00BF3985" w:rsidP="00EA58BC">
            <w:pPr>
              <w:pStyle w:val="BodyText"/>
              <w:ind w:firstLine="0"/>
              <w:jc w:val="left"/>
              <w:rPr>
                <w:lang w:eastAsia="en-US"/>
              </w:rPr>
            </w:pPr>
            <w:r>
              <w:rPr>
                <w:lang w:eastAsia="en-US"/>
              </w:rPr>
              <w:t>1</w:t>
            </w:r>
          </w:p>
        </w:tc>
        <w:tc>
          <w:tcPr>
            <w:tcW w:w="3018" w:type="dxa"/>
          </w:tcPr>
          <w:p w:rsidR="00EA58BC" w:rsidRDefault="00EA58BC" w:rsidP="00EA58BC">
            <w:pPr>
              <w:pStyle w:val="BodyText"/>
              <w:ind w:firstLine="0"/>
              <w:jc w:val="left"/>
              <w:rPr>
                <w:lang w:eastAsia="en-US"/>
              </w:rPr>
            </w:pPr>
            <w:r>
              <w:rPr>
                <w:lang w:eastAsia="en-US"/>
              </w:rPr>
              <w:t>y(n)=</w:t>
            </w:r>
            <m:oMath>
              <m:sSup>
                <m:sSupPr>
                  <m:ctrlPr>
                    <w:rPr>
                      <w:rFonts w:ascii="Cambria Math" w:hAnsi="Cambria Math"/>
                      <w:i/>
                      <w:lang w:eastAsia="en-US"/>
                    </w:rPr>
                  </m:ctrlPr>
                </m:sSupPr>
                <m:e>
                  <m:r>
                    <w:rPr>
                      <w:rFonts w:ascii="Cambria Math" w:hAnsi="Cambria Math"/>
                      <w:lang w:eastAsia="en-US"/>
                    </w:rPr>
                    <m:t>w</m:t>
                  </m:r>
                </m:e>
                <m:sup>
                  <m:r>
                    <w:rPr>
                      <w:rFonts w:ascii="Cambria Math" w:hAnsi="Cambria Math"/>
                      <w:lang w:eastAsia="en-US"/>
                    </w:rPr>
                    <m:t>t</m:t>
                  </m:r>
                </m:sup>
              </m:sSup>
            </m:oMath>
            <w:r>
              <w:rPr>
                <w:lang w:eastAsia="en-US"/>
              </w:rPr>
              <w:t>(n)x(n)</w:t>
            </w:r>
          </w:p>
          <w:p w:rsidR="00EA58BC" w:rsidRDefault="00EA58BC" w:rsidP="00EA58BC">
            <w:pPr>
              <w:pStyle w:val="BodyText"/>
              <w:ind w:firstLine="0"/>
              <w:jc w:val="left"/>
              <w:rPr>
                <w:lang w:eastAsia="en-US"/>
              </w:rPr>
            </w:pPr>
          </w:p>
        </w:tc>
        <w:tc>
          <w:tcPr>
            <w:tcW w:w="369" w:type="dxa"/>
          </w:tcPr>
          <w:p w:rsidR="00EA58BC" w:rsidRDefault="00EA58BC" w:rsidP="00BF3985">
            <w:pPr>
              <w:pStyle w:val="BodyText"/>
              <w:ind w:firstLine="0"/>
              <w:jc w:val="center"/>
              <w:rPr>
                <w:lang w:eastAsia="en-US"/>
              </w:rPr>
            </w:pPr>
            <w:r>
              <w:rPr>
                <w:lang w:eastAsia="en-US"/>
              </w:rPr>
              <w:t>L</w:t>
            </w:r>
          </w:p>
        </w:tc>
        <w:tc>
          <w:tcPr>
            <w:tcW w:w="789" w:type="dxa"/>
          </w:tcPr>
          <w:p w:rsidR="00EA58BC" w:rsidRDefault="00EA58BC" w:rsidP="00EA58BC">
            <w:pPr>
              <w:pStyle w:val="BodyText"/>
              <w:ind w:firstLine="0"/>
              <w:jc w:val="left"/>
              <w:rPr>
                <w:lang w:eastAsia="en-US"/>
              </w:rPr>
            </w:pPr>
            <w:r>
              <w:rPr>
                <w:lang w:eastAsia="en-US"/>
              </w:rPr>
              <w:t>L-1</w:t>
            </w:r>
          </w:p>
        </w:tc>
        <w:tc>
          <w:tcPr>
            <w:tcW w:w="282" w:type="dxa"/>
          </w:tcPr>
          <w:p w:rsidR="00EA58BC" w:rsidRDefault="00EA58BC" w:rsidP="00EA58BC">
            <w:pPr>
              <w:pStyle w:val="BodyText"/>
              <w:ind w:firstLine="0"/>
              <w:jc w:val="left"/>
              <w:rPr>
                <w:lang w:eastAsia="en-US"/>
              </w:rPr>
            </w:pPr>
            <w:r>
              <w:rPr>
                <w:lang w:eastAsia="en-US"/>
              </w:rPr>
              <w:t>-</w:t>
            </w:r>
          </w:p>
        </w:tc>
      </w:tr>
      <w:tr w:rsidR="00EA58BC" w:rsidTr="00BF3985">
        <w:tc>
          <w:tcPr>
            <w:tcW w:w="568" w:type="dxa"/>
          </w:tcPr>
          <w:p w:rsidR="00EA58BC" w:rsidRDefault="00BF3985" w:rsidP="00EA58BC">
            <w:pPr>
              <w:pStyle w:val="BodyText"/>
              <w:ind w:firstLine="0"/>
              <w:jc w:val="left"/>
              <w:rPr>
                <w:lang w:eastAsia="en-US"/>
              </w:rPr>
            </w:pPr>
            <w:r>
              <w:rPr>
                <w:lang w:eastAsia="en-US"/>
              </w:rPr>
              <w:t>2</w:t>
            </w:r>
          </w:p>
        </w:tc>
        <w:tc>
          <w:tcPr>
            <w:tcW w:w="3018" w:type="dxa"/>
          </w:tcPr>
          <w:p w:rsidR="00EA58BC" w:rsidRDefault="00EA58BC" w:rsidP="00EA58BC">
            <w:pPr>
              <w:pStyle w:val="BodyText"/>
              <w:ind w:firstLine="0"/>
              <w:jc w:val="left"/>
              <w:rPr>
                <w:lang w:eastAsia="en-US"/>
              </w:rPr>
            </w:pPr>
            <w:r>
              <w:rPr>
                <w:lang w:eastAsia="en-US"/>
              </w:rPr>
              <w:t>e(n)=d(n)-y(n)</w:t>
            </w:r>
          </w:p>
          <w:p w:rsidR="00EA58BC" w:rsidRDefault="00EA58BC" w:rsidP="00EA58BC">
            <w:pPr>
              <w:pStyle w:val="BodyText"/>
              <w:ind w:firstLine="0"/>
              <w:jc w:val="left"/>
              <w:rPr>
                <w:lang w:eastAsia="en-US"/>
              </w:rPr>
            </w:pPr>
          </w:p>
        </w:tc>
        <w:tc>
          <w:tcPr>
            <w:tcW w:w="369" w:type="dxa"/>
          </w:tcPr>
          <w:p w:rsidR="00EA58BC" w:rsidRDefault="00EA58BC" w:rsidP="00BF3985">
            <w:pPr>
              <w:pStyle w:val="BodyText"/>
              <w:ind w:firstLine="0"/>
              <w:jc w:val="center"/>
              <w:rPr>
                <w:lang w:eastAsia="en-US"/>
              </w:rPr>
            </w:pPr>
          </w:p>
        </w:tc>
        <w:tc>
          <w:tcPr>
            <w:tcW w:w="789" w:type="dxa"/>
          </w:tcPr>
          <w:p w:rsidR="00EA58BC" w:rsidRDefault="00BF3985" w:rsidP="00EA58BC">
            <w:pPr>
              <w:pStyle w:val="BodyText"/>
              <w:ind w:firstLine="0"/>
              <w:jc w:val="left"/>
              <w:rPr>
                <w:lang w:eastAsia="en-US"/>
              </w:rPr>
            </w:pPr>
            <w:r>
              <w:rPr>
                <w:lang w:eastAsia="en-US"/>
              </w:rPr>
              <w:t>1</w:t>
            </w:r>
          </w:p>
        </w:tc>
        <w:tc>
          <w:tcPr>
            <w:tcW w:w="282" w:type="dxa"/>
          </w:tcPr>
          <w:p w:rsidR="00EA58BC" w:rsidRDefault="00BF3985" w:rsidP="00EA58BC">
            <w:pPr>
              <w:pStyle w:val="BodyText"/>
              <w:ind w:firstLine="0"/>
              <w:jc w:val="left"/>
              <w:rPr>
                <w:lang w:eastAsia="en-US"/>
              </w:rPr>
            </w:pPr>
            <w:r>
              <w:rPr>
                <w:lang w:eastAsia="en-US"/>
              </w:rPr>
              <w:t>-</w:t>
            </w:r>
          </w:p>
        </w:tc>
      </w:tr>
      <w:tr w:rsidR="00BF3985" w:rsidTr="00BF3985">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70"/>
        </w:trPr>
        <w:tc>
          <w:tcPr>
            <w:tcW w:w="568" w:type="dxa"/>
            <w:tcBorders>
              <w:left w:val="single" w:sz="4" w:space="0" w:color="auto"/>
              <w:right w:val="single" w:sz="4" w:space="0" w:color="auto"/>
            </w:tcBorders>
          </w:tcPr>
          <w:p w:rsidR="00EA58BC" w:rsidRDefault="00BF3985" w:rsidP="00EA58BC">
            <w:pPr>
              <w:pStyle w:val="BodyText"/>
              <w:ind w:firstLine="0"/>
              <w:jc w:val="left"/>
              <w:rPr>
                <w:lang w:eastAsia="en-US"/>
              </w:rPr>
            </w:pPr>
            <w:r>
              <w:rPr>
                <w:lang w:eastAsia="en-US"/>
              </w:rPr>
              <w:t>3</w:t>
            </w:r>
          </w:p>
        </w:tc>
        <w:tc>
          <w:tcPr>
            <w:tcW w:w="3018" w:type="dxa"/>
            <w:tcBorders>
              <w:left w:val="single" w:sz="4" w:space="0" w:color="auto"/>
            </w:tcBorders>
          </w:tcPr>
          <w:p w:rsidR="00EA58BC" w:rsidRDefault="00EA58BC" w:rsidP="00EA58BC">
            <w:pPr>
              <w:pStyle w:val="BodyText"/>
              <w:ind w:firstLine="0"/>
              <w:jc w:val="left"/>
              <w:rPr>
                <w:lang w:eastAsia="en-US"/>
              </w:rPr>
            </w:pPr>
            <w:r>
              <w:rPr>
                <w:lang w:eastAsia="en-US"/>
              </w:rPr>
              <w:t>w(n+1) =w(n)+2</w:t>
            </w:r>
            <w:r>
              <w:rPr>
                <w:rFonts w:ascii="Euclid" w:hAnsi="Euclid"/>
                <w:lang w:eastAsia="en-US"/>
              </w:rPr>
              <w:t>μ</w:t>
            </w:r>
            <w:r>
              <w:rPr>
                <w:lang w:eastAsia="en-US"/>
              </w:rPr>
              <w:t>e(n)x(n)=w(n) +</w:t>
            </w:r>
          </w:p>
          <w:p w:rsidR="00EA58BC" w:rsidRDefault="00EA58BC" w:rsidP="00EA58BC">
            <w:pPr>
              <w:pStyle w:val="BodyText"/>
              <w:ind w:firstLine="0"/>
              <w:jc w:val="left"/>
              <w:rPr>
                <w:lang w:eastAsia="en-US"/>
              </w:rPr>
            </w:pPr>
            <w:r>
              <w:rPr>
                <w:lang w:eastAsia="en-US"/>
              </w:rPr>
              <w:t>+2</w:t>
            </w:r>
            <m:oMath>
              <m:r>
                <w:rPr>
                  <w:rFonts w:ascii="Cambria Math" w:hAnsi="Cambria Math"/>
                  <w:lang w:eastAsia="en-US"/>
                </w:rPr>
                <m:t xml:space="preserve"> </m:t>
              </m:r>
              <m:f>
                <m:fPr>
                  <m:ctrlPr>
                    <w:rPr>
                      <w:rFonts w:ascii="Cambria Math" w:hAnsi="Cambria Math"/>
                      <w:i/>
                      <w:lang w:eastAsia="en-US"/>
                    </w:rPr>
                  </m:ctrlPr>
                </m:fPr>
                <m:num>
                  <m:r>
                    <w:rPr>
                      <w:rFonts w:ascii="Cambria Math" w:hAnsi="Cambria Math" w:cs="MV Boli"/>
                      <w:lang w:eastAsia="en-US"/>
                    </w:rPr>
                    <m:t>û</m:t>
                  </m:r>
                </m:num>
                <m:den>
                  <m:r>
                    <w:rPr>
                      <w:rFonts w:ascii="Cambria Math" w:hAnsi="Cambria Math"/>
                      <w:lang w:eastAsia="en-US"/>
                    </w:rPr>
                    <m:t>ð+||x(n)||</m:t>
                  </m:r>
                </m:den>
              </m:f>
              <m:r>
                <w:rPr>
                  <w:rFonts w:ascii="Cambria Math" w:hAnsi="Cambria Math"/>
                  <w:lang w:eastAsia="en-US"/>
                </w:rPr>
                <m:t xml:space="preserve"> </m:t>
              </m:r>
            </m:oMath>
            <w:r>
              <w:rPr>
                <w:lang w:eastAsia="en-US"/>
              </w:rPr>
              <w:t>e(n)</w:t>
            </w:r>
            <w:r w:rsidR="00BF3985">
              <w:rPr>
                <w:lang w:eastAsia="en-US"/>
              </w:rPr>
              <w:t xml:space="preserve"> </w:t>
            </w:r>
            <w:r>
              <w:rPr>
                <w:lang w:eastAsia="en-US"/>
              </w:rPr>
              <w:t>x(n</w:t>
            </w:r>
          </w:p>
        </w:tc>
        <w:tc>
          <w:tcPr>
            <w:tcW w:w="369" w:type="dxa"/>
            <w:tcBorders>
              <w:left w:val="single" w:sz="4" w:space="0" w:color="auto"/>
            </w:tcBorders>
          </w:tcPr>
          <w:p w:rsidR="00EA58BC" w:rsidRDefault="00BF3985" w:rsidP="00BF3985">
            <w:pPr>
              <w:pStyle w:val="BodyText"/>
              <w:ind w:firstLine="0"/>
              <w:jc w:val="center"/>
              <w:rPr>
                <w:lang w:eastAsia="en-US"/>
              </w:rPr>
            </w:pPr>
            <w:r>
              <w:rPr>
                <w:lang w:eastAsia="en-US"/>
              </w:rPr>
              <w:t>2L+2</w:t>
            </w:r>
          </w:p>
        </w:tc>
        <w:tc>
          <w:tcPr>
            <w:tcW w:w="789" w:type="dxa"/>
            <w:tcBorders>
              <w:left w:val="single" w:sz="4" w:space="0" w:color="auto"/>
              <w:bottom w:val="single" w:sz="4" w:space="0" w:color="auto"/>
              <w:right w:val="single" w:sz="4" w:space="0" w:color="auto"/>
            </w:tcBorders>
          </w:tcPr>
          <w:p w:rsidR="00EA58BC" w:rsidRDefault="00BF3985" w:rsidP="00EA58BC">
            <w:pPr>
              <w:pStyle w:val="BodyText"/>
              <w:ind w:firstLine="0"/>
              <w:jc w:val="left"/>
              <w:rPr>
                <w:lang w:eastAsia="en-US"/>
              </w:rPr>
            </w:pPr>
            <w:r>
              <w:rPr>
                <w:lang w:eastAsia="en-US"/>
              </w:rPr>
              <w:t>2L</w:t>
            </w:r>
          </w:p>
        </w:tc>
        <w:tc>
          <w:tcPr>
            <w:tcW w:w="282" w:type="dxa"/>
            <w:tcBorders>
              <w:left w:val="single" w:sz="4" w:space="0" w:color="auto"/>
              <w:bottom w:val="single" w:sz="4" w:space="0" w:color="auto"/>
              <w:right w:val="single" w:sz="4" w:space="0" w:color="auto"/>
            </w:tcBorders>
          </w:tcPr>
          <w:p w:rsidR="00EA58BC" w:rsidRDefault="00BF3985" w:rsidP="00EA58BC">
            <w:pPr>
              <w:pStyle w:val="BodyText"/>
              <w:ind w:firstLine="0"/>
              <w:jc w:val="left"/>
              <w:rPr>
                <w:lang w:eastAsia="en-US"/>
              </w:rPr>
            </w:pPr>
            <w:r>
              <w:rPr>
                <w:lang w:eastAsia="en-US"/>
              </w:rPr>
              <w:t>1</w:t>
            </w:r>
          </w:p>
        </w:tc>
      </w:tr>
      <w:tr w:rsidR="00BF3985" w:rsidTr="00BF3985">
        <w:tblPrEx>
          <w:tblLook w:val="0000" w:firstRow="0" w:lastRow="0" w:firstColumn="0" w:lastColumn="0" w:noHBand="0" w:noVBand="0"/>
        </w:tblPrEx>
        <w:trPr>
          <w:trHeight w:val="270"/>
        </w:trPr>
        <w:tc>
          <w:tcPr>
            <w:tcW w:w="568" w:type="dxa"/>
          </w:tcPr>
          <w:p w:rsidR="00EA58BC" w:rsidRDefault="00EA58BC" w:rsidP="00EA58BC">
            <w:pPr>
              <w:pStyle w:val="BodyText"/>
              <w:ind w:left="-5"/>
              <w:jc w:val="left"/>
              <w:rPr>
                <w:lang w:eastAsia="en-US"/>
              </w:rPr>
            </w:pPr>
          </w:p>
        </w:tc>
        <w:tc>
          <w:tcPr>
            <w:tcW w:w="3018" w:type="dxa"/>
          </w:tcPr>
          <w:p w:rsidR="00EA58BC" w:rsidRDefault="00BF3985" w:rsidP="00EA58BC">
            <w:pPr>
              <w:pStyle w:val="BodyText"/>
              <w:ind w:left="-5"/>
              <w:jc w:val="left"/>
              <w:rPr>
                <w:lang w:eastAsia="en-US"/>
              </w:rPr>
            </w:pPr>
            <w:r>
              <w:rPr>
                <w:lang w:eastAsia="en-US"/>
              </w:rPr>
              <w:t>Total</w:t>
            </w:r>
          </w:p>
        </w:tc>
        <w:tc>
          <w:tcPr>
            <w:tcW w:w="369" w:type="dxa"/>
          </w:tcPr>
          <w:p w:rsidR="00EA58BC" w:rsidRDefault="00BF3985" w:rsidP="00BF3985">
            <w:pPr>
              <w:pStyle w:val="BodyText"/>
              <w:ind w:firstLine="0"/>
              <w:rPr>
                <w:lang w:eastAsia="en-US"/>
              </w:rPr>
            </w:pPr>
            <w:r>
              <w:rPr>
                <w:lang w:eastAsia="en-US"/>
              </w:rPr>
              <w:t>3L+2</w:t>
            </w:r>
          </w:p>
        </w:tc>
        <w:tc>
          <w:tcPr>
            <w:tcW w:w="789" w:type="dxa"/>
          </w:tcPr>
          <w:p w:rsidR="00EA58BC" w:rsidRDefault="00BF3985" w:rsidP="00BF3985">
            <w:pPr>
              <w:pStyle w:val="BodyText"/>
              <w:ind w:firstLine="0"/>
              <w:jc w:val="left"/>
              <w:rPr>
                <w:lang w:eastAsia="en-US"/>
              </w:rPr>
            </w:pPr>
            <w:r>
              <w:rPr>
                <w:lang w:eastAsia="en-US"/>
              </w:rPr>
              <w:t>3L</w:t>
            </w:r>
          </w:p>
        </w:tc>
        <w:tc>
          <w:tcPr>
            <w:tcW w:w="282" w:type="dxa"/>
          </w:tcPr>
          <w:p w:rsidR="00EA58BC" w:rsidRDefault="00BF3985" w:rsidP="00BF3985">
            <w:pPr>
              <w:pStyle w:val="BodyText"/>
              <w:ind w:firstLine="0"/>
              <w:jc w:val="left"/>
              <w:rPr>
                <w:lang w:eastAsia="en-US"/>
              </w:rPr>
            </w:pPr>
            <w:r>
              <w:rPr>
                <w:lang w:eastAsia="en-US"/>
              </w:rPr>
              <w:t>1</w:t>
            </w:r>
          </w:p>
        </w:tc>
      </w:tr>
    </w:tbl>
    <w:p w:rsidR="00C15DB2" w:rsidRPr="00C15DB2" w:rsidRDefault="00C15DB2" w:rsidP="005F5BC5">
      <w:pPr>
        <w:jc w:val="both"/>
      </w:pPr>
    </w:p>
    <w:p w:rsidR="007F1E80" w:rsidRDefault="00BF3985" w:rsidP="007F1E80">
      <w:pPr>
        <w:pStyle w:val="BodyText"/>
        <w:rPr>
          <w:lang w:eastAsia="en-US"/>
        </w:rPr>
      </w:pPr>
      <w:r>
        <w:rPr>
          <w:lang w:eastAsia="en-US"/>
        </w:rPr>
        <w:t xml:space="preserve">Thus we can see that the Complexity of the NLMS Algorithm is </w:t>
      </w:r>
      <w:r w:rsidRPr="00E06A51">
        <w:rPr>
          <w:b/>
          <w:lang w:eastAsia="en-US"/>
        </w:rPr>
        <w:t xml:space="preserve">O(3L+2) = O(n) Linear Time </w:t>
      </w:r>
      <w:r w:rsidR="00FE7297" w:rsidRPr="00E06A51">
        <w:rPr>
          <w:b/>
          <w:lang w:eastAsia="en-US"/>
        </w:rPr>
        <w:t>Complexity</w:t>
      </w:r>
      <w:r w:rsidR="00FE7297">
        <w:rPr>
          <w:lang w:eastAsia="en-US"/>
        </w:rPr>
        <w:t>. [4]</w:t>
      </w:r>
    </w:p>
    <w:p w:rsidR="00BF3985" w:rsidRPr="007F1E80" w:rsidRDefault="00BF3985" w:rsidP="007F1E80">
      <w:pPr>
        <w:pStyle w:val="BodyText"/>
        <w:rPr>
          <w:lang w:eastAsia="en-US"/>
        </w:rPr>
      </w:pPr>
    </w:p>
    <w:p w:rsidR="00B60A53" w:rsidRDefault="005A4270">
      <w:pPr>
        <w:pStyle w:val="Heading1"/>
      </w:pPr>
      <w:r>
        <w:lastRenderedPageBreak/>
        <w:t>Analysis of the given INPUT</w:t>
      </w:r>
    </w:p>
    <w:p w:rsidR="005A4270" w:rsidRDefault="005A4270">
      <w:pPr>
        <w:pStyle w:val="BodyText"/>
      </w:pPr>
      <w:r>
        <w:t xml:space="preserve">We shall now consider further analysis of NLMLS algorithm using a real world sample data.  In the ‘project.mat’ we are </w:t>
      </w:r>
      <w:r w:rsidR="00F34F9F">
        <w:t>being</w:t>
      </w:r>
      <w:r>
        <w:t xml:space="preserve"> given two signals: </w:t>
      </w:r>
    </w:p>
    <w:p w:rsidR="005A4270" w:rsidRDefault="005A4270">
      <w:pPr>
        <w:pStyle w:val="BodyText"/>
      </w:pPr>
      <w:r>
        <w:t xml:space="preserve">1. Reference signal </w:t>
      </w:r>
    </w:p>
    <w:p w:rsidR="005A4270" w:rsidRDefault="005A4270">
      <w:pPr>
        <w:pStyle w:val="BodyText"/>
      </w:pPr>
      <w:r>
        <w:t xml:space="preserve">2. Primary signal </w:t>
      </w:r>
    </w:p>
    <w:p w:rsidR="00B60A53" w:rsidRDefault="005A4270">
      <w:pPr>
        <w:pStyle w:val="BodyText"/>
      </w:pPr>
      <w:r>
        <w:t>and sample rate fs.</w:t>
      </w:r>
    </w:p>
    <w:p w:rsidR="005A4270" w:rsidRDefault="005A4270">
      <w:pPr>
        <w:pStyle w:val="BodyText"/>
      </w:pPr>
    </w:p>
    <w:p w:rsidR="005A4270" w:rsidRDefault="005A4270">
      <w:pPr>
        <w:pStyle w:val="BodyText"/>
      </w:pPr>
      <w:r>
        <w:t xml:space="preserve">Now as per ideal </w:t>
      </w:r>
      <w:r w:rsidR="00B23D95">
        <w:t>case (</w:t>
      </w:r>
      <w:r>
        <w:t xml:space="preserve">Assumed in the section II) the given data is not true. </w:t>
      </w:r>
      <w:r w:rsidR="00B23D95">
        <w:t>Since the data set given to us is a real world data the reference signal contains signal correlated with the desired voice.</w:t>
      </w:r>
    </w:p>
    <w:p w:rsidR="005A4270" w:rsidRPr="00B23D95" w:rsidRDefault="00B23D95" w:rsidP="00B23D95">
      <w:pPr>
        <w:jc w:val="left"/>
      </w:pPr>
      <w:r w:rsidRPr="00B23D95">
        <w:t>T</w:t>
      </w:r>
      <w:r w:rsidR="005A4270" w:rsidRPr="00B23D95">
        <w:t>he input signals are defined as follows:</w:t>
      </w:r>
    </w:p>
    <w:p w:rsidR="00B23D95" w:rsidRDefault="00B23D95" w:rsidP="00B23D95">
      <w:pPr>
        <w:spacing w:before="1" w:line="257" w:lineRule="exact"/>
        <w:ind w:left="216" w:right="1513"/>
      </w:pPr>
      <w:r>
        <w:t xml:space="preserve">Primary Signal = </w:t>
      </w:r>
      <w:r>
        <w:rPr>
          <w:i/>
          <w:w w:val="105"/>
        </w:rPr>
        <w:t xml:space="preserve">s </w:t>
      </w:r>
      <w:r>
        <w:rPr>
          <w:w w:val="105"/>
        </w:rPr>
        <w:t xml:space="preserve">+ </w:t>
      </w:r>
      <w:r>
        <w:rPr>
          <w:i/>
          <w:w w:val="105"/>
        </w:rPr>
        <w:t>n</w:t>
      </w:r>
      <w:r>
        <w:rPr>
          <w:spacing w:val="-41"/>
          <w:w w:val="105"/>
          <w:position w:val="1"/>
        </w:rPr>
        <w:t xml:space="preserve"> </w:t>
      </w:r>
      <w:r>
        <w:t xml:space="preserve"> </w:t>
      </w:r>
    </w:p>
    <w:p w:rsidR="00B23D95" w:rsidRDefault="00B23D95" w:rsidP="00B23D95">
      <w:pPr>
        <w:spacing w:before="1" w:line="257" w:lineRule="exact"/>
        <w:ind w:left="216" w:right="1513"/>
        <w:jc w:val="both"/>
      </w:pPr>
      <w:r>
        <w:t xml:space="preserve">               Reference Signal =</w:t>
      </w:r>
      <w:r w:rsidR="000B0D0B">
        <w:t xml:space="preserve"> </w:t>
      </w:r>
      <w:r>
        <w:t xml:space="preserve">s’ + </w:t>
      </w:r>
      <w:r w:rsidR="000B0D0B">
        <w:t>n’</w:t>
      </w:r>
    </w:p>
    <w:p w:rsidR="005A4270" w:rsidRPr="00B23D95" w:rsidRDefault="005A4270" w:rsidP="00B23D95">
      <w:pPr>
        <w:jc w:val="left"/>
      </w:pPr>
      <w:r w:rsidRPr="00B23D95">
        <w:t>where:</w:t>
      </w:r>
    </w:p>
    <w:p w:rsidR="005A4270" w:rsidRPr="00B23D95" w:rsidRDefault="000B0D0B" w:rsidP="00B23D95">
      <w:pPr>
        <w:jc w:val="left"/>
      </w:pPr>
      <w:r>
        <w:t>s</w:t>
      </w:r>
      <w:r w:rsidR="005A4270" w:rsidRPr="00B23D95">
        <w:t> = the desired signal,</w:t>
      </w:r>
    </w:p>
    <w:p w:rsidR="005A4270" w:rsidRPr="00B23D95" w:rsidRDefault="000B0D0B" w:rsidP="00B23D95">
      <w:pPr>
        <w:jc w:val="left"/>
      </w:pPr>
      <w:r>
        <w:t>s</w:t>
      </w:r>
      <w:r w:rsidR="005A4270" w:rsidRPr="00B23D95">
        <w:t>' = a signal that is correlated with the desired signal </w:t>
      </w:r>
      <w:r>
        <w:t>s</w:t>
      </w:r>
      <w:r w:rsidR="00B23D95" w:rsidRPr="00B23D95">
        <w:t>,</w:t>
      </w:r>
    </w:p>
    <w:p w:rsidR="005A4270" w:rsidRPr="00B23D95" w:rsidRDefault="005A4270" w:rsidP="00B23D95">
      <w:pPr>
        <w:jc w:val="left"/>
      </w:pPr>
      <w:r w:rsidRPr="00B23D95">
        <w:t>u = an undesired signal that is added to </w:t>
      </w:r>
      <w:r w:rsidR="000B0D0B">
        <w:t>s</w:t>
      </w:r>
      <w:r w:rsidR="00B23D95" w:rsidRPr="00B23D95">
        <w:t>,</w:t>
      </w:r>
      <w:r w:rsidRPr="00B23D95">
        <w:t xml:space="preserve"> but not correlated with </w:t>
      </w:r>
      <w:r w:rsidR="000B0D0B">
        <w:t>s</w:t>
      </w:r>
      <w:r w:rsidRPr="00B23D95">
        <w:t> or </w:t>
      </w:r>
      <w:r w:rsidR="000B0D0B">
        <w:t>s</w:t>
      </w:r>
      <w:r w:rsidRPr="00B23D95">
        <w:t>'</w:t>
      </w:r>
    </w:p>
    <w:p w:rsidR="005A4270" w:rsidRPr="00B23D95" w:rsidRDefault="000B0D0B" w:rsidP="00B23D95">
      <w:pPr>
        <w:jc w:val="left"/>
      </w:pPr>
      <w:r>
        <w:t>n</w:t>
      </w:r>
      <w:r w:rsidR="005A4270" w:rsidRPr="00B23D95">
        <w:t>' = a signal that is correlated with the undesired signal </w:t>
      </w:r>
      <w:r>
        <w:t>n</w:t>
      </w:r>
      <w:r w:rsidR="00B23D95" w:rsidRPr="00B23D95">
        <w:t>, but</w:t>
      </w:r>
      <w:r w:rsidR="005A4270" w:rsidRPr="00B23D95">
        <w:t xml:space="preserve"> not correlated with </w:t>
      </w:r>
      <w:r>
        <w:t>s</w:t>
      </w:r>
      <w:r w:rsidR="005A4270" w:rsidRPr="00B23D95">
        <w:t> or </w:t>
      </w:r>
      <w:r>
        <w:t>s</w:t>
      </w:r>
      <w:r w:rsidR="00B23D95" w:rsidRPr="00B23D95">
        <w:t>’,</w:t>
      </w:r>
    </w:p>
    <w:p w:rsidR="005A4270" w:rsidRDefault="005A4270">
      <w:pPr>
        <w:pStyle w:val="BodyText"/>
      </w:pPr>
    </w:p>
    <w:p w:rsidR="000B0D0B" w:rsidRPr="000B0D0B" w:rsidRDefault="000B0D0B" w:rsidP="000B0D0B">
      <w:pPr>
        <w:jc w:val="left"/>
      </w:pPr>
      <w:r>
        <w:t>Since in the given data reference signal or the input signal include</w:t>
      </w:r>
      <w:r w:rsidRPr="000B0D0B">
        <w:t xml:space="preserve">s components of </w:t>
      </w:r>
      <w:r>
        <w:t>the desired signal. This means s</w:t>
      </w:r>
      <w:r w:rsidRPr="000B0D0B">
        <w:t>' ≠ 0.</w:t>
      </w:r>
    </w:p>
    <w:p w:rsidR="000B0D0B" w:rsidRDefault="000B0D0B" w:rsidP="000B0D0B">
      <w:pPr>
        <w:jc w:val="left"/>
      </w:pPr>
    </w:p>
    <w:p w:rsidR="000B0D0B" w:rsidRDefault="000B0D0B" w:rsidP="000B0D0B">
      <w:pPr>
        <w:jc w:val="left"/>
      </w:pPr>
      <w:r w:rsidRPr="000B0D0B">
        <w:rPr>
          <w:b/>
          <w:u w:val="single"/>
        </w:rPr>
        <w:t>Perfect cancelation of the undesired interference is not possible in the case</w:t>
      </w:r>
      <w:r w:rsidRPr="000B0D0B">
        <w:t>, but improvement of the signal to interference ratio is possible.</w:t>
      </w:r>
    </w:p>
    <w:p w:rsidR="0099056D" w:rsidRDefault="000B0D0B" w:rsidP="000B0D0B">
      <w:pPr>
        <w:jc w:val="left"/>
      </w:pPr>
      <w:r w:rsidRPr="000B0D0B">
        <w:t xml:space="preserve"> The output will be</w:t>
      </w:r>
    </w:p>
    <w:p w:rsidR="0099056D" w:rsidRDefault="0099056D" w:rsidP="000B0D0B">
      <w:pPr>
        <w:jc w:val="left"/>
      </w:pPr>
    </w:p>
    <w:p w:rsidR="0099056D" w:rsidRDefault="000B0D0B" w:rsidP="001C1C07">
      <w:r>
        <w:t>e</w:t>
      </w:r>
      <w:r w:rsidR="0099056D">
        <w:t xml:space="preserve"> </w:t>
      </w:r>
      <w:r>
        <w:t>(n)</w:t>
      </w:r>
      <w:r w:rsidR="0099056D">
        <w:t xml:space="preserve"> </w:t>
      </w:r>
      <w:r>
        <w:t>=d</w:t>
      </w:r>
      <w:r w:rsidR="0099056D">
        <w:t xml:space="preserve"> </w:t>
      </w:r>
      <w:r>
        <w:t>(</w:t>
      </w:r>
      <w:r w:rsidR="0099056D">
        <w:t>n</w:t>
      </w:r>
      <w:r>
        <w:t>)</w:t>
      </w:r>
      <w:r w:rsidR="0099056D">
        <w:t xml:space="preserve"> – y(n</w:t>
      </w:r>
      <w:r w:rsidR="00A208D3">
        <w:t>)</w:t>
      </w:r>
      <w:r w:rsidR="00A208D3" w:rsidRPr="000B0D0B">
        <w:t>.</w:t>
      </w:r>
    </w:p>
    <w:p w:rsidR="0099056D" w:rsidRDefault="0099056D" w:rsidP="001C1C07">
      <w:pPr>
        <w:rPr>
          <w:spacing w:val="-36"/>
          <w:w w:val="105"/>
          <w:position w:val="1"/>
        </w:rPr>
      </w:pPr>
      <w:r>
        <w:t xml:space="preserve">= s + n - </w:t>
      </w:r>
      <w:r w:rsidRPr="0099056D">
        <w:rPr>
          <w:i/>
          <w:spacing w:val="-36"/>
          <w:w w:val="105"/>
        </w:rPr>
        <w:t xml:space="preserve"> </w:t>
      </w:r>
      <w:r>
        <w:rPr>
          <w:i/>
          <w:spacing w:val="-36"/>
          <w:w w:val="105"/>
        </w:rPr>
        <w:t>s</w:t>
      </w:r>
      <w:r>
        <w:rPr>
          <w:spacing w:val="-36"/>
          <w:w w:val="105"/>
          <w:position w:val="1"/>
        </w:rPr>
        <w:t xml:space="preserve">ˆ    -      </w:t>
      </w:r>
      <w:r>
        <w:rPr>
          <w:i/>
          <w:spacing w:val="-36"/>
          <w:w w:val="105"/>
        </w:rPr>
        <w:t>n</w:t>
      </w:r>
      <w:r>
        <w:rPr>
          <w:spacing w:val="-36"/>
          <w:w w:val="105"/>
          <w:position w:val="1"/>
        </w:rPr>
        <w:t>ˆ</w:t>
      </w:r>
    </w:p>
    <w:p w:rsidR="0099056D" w:rsidRDefault="0099056D" w:rsidP="000B0D0B">
      <w:pPr>
        <w:jc w:val="left"/>
      </w:pPr>
      <w:r>
        <w:rPr>
          <w:spacing w:val="-36"/>
          <w:w w:val="105"/>
          <w:position w:val="1"/>
        </w:rPr>
        <w:t xml:space="preserve">  </w:t>
      </w:r>
    </w:p>
    <w:p w:rsidR="00E06A51" w:rsidRDefault="000B0D0B" w:rsidP="00694482">
      <w:pPr>
        <w:jc w:val="left"/>
      </w:pPr>
      <w:r w:rsidRPr="000B0D0B">
        <w:t xml:space="preserve"> The desired signal will be modified (usually decreased).</w:t>
      </w:r>
      <w:r w:rsidR="00A208D3" w:rsidRPr="00A208D3">
        <w:t xml:space="preserve"> </w:t>
      </w:r>
      <w:r w:rsidR="00A208D3">
        <w:t>[5]</w:t>
      </w:r>
    </w:p>
    <w:p w:rsidR="0045405D" w:rsidRDefault="0045405D" w:rsidP="00A208D3">
      <w:pPr>
        <w:jc w:val="both"/>
      </w:pPr>
    </w:p>
    <w:p w:rsidR="0045405D" w:rsidRDefault="0045405D" w:rsidP="00A208D3">
      <w:pPr>
        <w:jc w:val="both"/>
      </w:pPr>
    </w:p>
    <w:p w:rsidR="00F34F9F" w:rsidRDefault="00F34F9F" w:rsidP="00A208D3">
      <w:pPr>
        <w:jc w:val="both"/>
      </w:pPr>
    </w:p>
    <w:p w:rsidR="0045405D" w:rsidRDefault="0045405D" w:rsidP="005F7053">
      <w:pPr>
        <w:pStyle w:val="Heading1"/>
      </w:pPr>
      <w:r>
        <w:t>Performance Measure</w:t>
      </w:r>
    </w:p>
    <w:p w:rsidR="0045405D" w:rsidRDefault="0045405D" w:rsidP="0045405D">
      <w:pPr>
        <w:pStyle w:val="BodyText"/>
        <w:rPr>
          <w:lang w:eastAsia="en-US"/>
        </w:rPr>
      </w:pPr>
      <w:r>
        <w:rPr>
          <w:lang w:eastAsia="en-US"/>
        </w:rPr>
        <w:t>In this section we look at various performance measure that we will be using to analyze the output signal after applying the NLMS Algorithm.</w:t>
      </w:r>
    </w:p>
    <w:p w:rsidR="00E06A51" w:rsidRDefault="00E06A51" w:rsidP="0045405D">
      <w:pPr>
        <w:pStyle w:val="BodyText"/>
        <w:rPr>
          <w:lang w:eastAsia="en-US"/>
        </w:rPr>
      </w:pPr>
    </w:p>
    <w:p w:rsidR="00E06A51" w:rsidRDefault="00E06A51" w:rsidP="00E06A51">
      <w:pPr>
        <w:pStyle w:val="Heading2"/>
      </w:pPr>
      <w:r>
        <w:t>Mean Square Error</w:t>
      </w:r>
    </w:p>
    <w:p w:rsidR="00E06A51" w:rsidRDefault="00E06A51" w:rsidP="00E06A51">
      <w:pPr>
        <w:pStyle w:val="BodyText"/>
        <w:rPr>
          <w:lang w:eastAsia="en-US"/>
        </w:rPr>
      </w:pPr>
      <w:r>
        <w:rPr>
          <w:lang w:eastAsia="en-US"/>
        </w:rPr>
        <w:t xml:space="preserve">The mean square error(MSE) is the mean square value of the difference between the desired signal and the filter output. It is devined as </w:t>
      </w:r>
    </w:p>
    <w:p w:rsidR="00E06A51" w:rsidRDefault="00E06A51" w:rsidP="0040379D">
      <w:pPr>
        <w:rPr>
          <w:lang w:eastAsia="en-US"/>
        </w:rPr>
      </w:pPr>
      <w:r>
        <w:rPr>
          <w:lang w:eastAsia="en-US"/>
        </w:rPr>
        <w:t>M.</w:t>
      </w:r>
      <w:r w:rsidR="0040379D">
        <w:rPr>
          <w:lang w:eastAsia="en-US"/>
        </w:rPr>
        <w:t>S. E</w:t>
      </w:r>
      <w:r>
        <w:rPr>
          <w:lang w:eastAsia="en-US"/>
        </w:rPr>
        <w:t>=</w:t>
      </w:r>
      <w:r w:rsidR="0040379D">
        <w:rPr>
          <w:lang w:eastAsia="en-US"/>
        </w:rPr>
        <w:t xml:space="preserve">E [ </w:t>
      </w:r>
      <w:r>
        <w:rPr>
          <w:lang w:eastAsia="en-US"/>
        </w:rPr>
        <w:t>[</w:t>
      </w:r>
      <w:r w:rsidR="0040379D">
        <w:rPr>
          <w:lang w:eastAsia="en-US"/>
        </w:rPr>
        <w:t xml:space="preserve"> d(n)-</w:t>
      </w:r>
      <w:r w:rsidR="0040379D">
        <w:rPr>
          <w:i/>
          <w:spacing w:val="-36"/>
          <w:w w:val="105"/>
        </w:rPr>
        <w:t xml:space="preserve">  y</w:t>
      </w:r>
      <w:r w:rsidR="0040379D">
        <w:rPr>
          <w:spacing w:val="-36"/>
          <w:w w:val="105"/>
          <w:position w:val="1"/>
        </w:rPr>
        <w:t xml:space="preserve">ˆ     (   n  )  </w:t>
      </w:r>
      <w:r>
        <w:rPr>
          <w:lang w:eastAsia="en-US"/>
        </w:rPr>
        <w:t>]</w:t>
      </w:r>
      <w:r w:rsidR="0040379D">
        <w:rPr>
          <w:vertAlign w:val="superscript"/>
          <w:lang w:eastAsia="en-US"/>
        </w:rPr>
        <w:t xml:space="preserve">2  </w:t>
      </w:r>
      <w:r>
        <w:rPr>
          <w:lang w:eastAsia="en-US"/>
        </w:rPr>
        <w:t>]</w:t>
      </w:r>
    </w:p>
    <w:p w:rsidR="0040379D" w:rsidRDefault="0040379D" w:rsidP="0040379D">
      <w:pPr>
        <w:jc w:val="left"/>
        <w:rPr>
          <w:lang w:eastAsia="en-US"/>
        </w:rPr>
      </w:pPr>
      <w:r>
        <w:rPr>
          <w:lang w:eastAsia="en-US"/>
        </w:rPr>
        <w:t>E{.} denotes mathematical expectation. .</w:t>
      </w:r>
    </w:p>
    <w:p w:rsidR="0040379D" w:rsidRDefault="0040379D" w:rsidP="0040379D">
      <w:pPr>
        <w:jc w:val="left"/>
        <w:rPr>
          <w:lang w:eastAsia="en-US"/>
        </w:rPr>
      </w:pPr>
      <w:r>
        <w:rPr>
          <w:i/>
          <w:spacing w:val="-36"/>
          <w:w w:val="105"/>
        </w:rPr>
        <w:t>y</w:t>
      </w:r>
      <w:r>
        <w:rPr>
          <w:spacing w:val="-36"/>
          <w:w w:val="105"/>
          <w:position w:val="1"/>
        </w:rPr>
        <w:t xml:space="preserve">ˆ     (   n  )  </w:t>
      </w:r>
      <w:r>
        <w:rPr>
          <w:lang w:eastAsia="en-US"/>
        </w:rPr>
        <w:t xml:space="preserve"> denotes output of the adaptive filter.</w:t>
      </w:r>
    </w:p>
    <w:p w:rsidR="0040379D" w:rsidRDefault="0040379D" w:rsidP="0040379D">
      <w:pPr>
        <w:jc w:val="left"/>
        <w:rPr>
          <w:lang w:eastAsia="en-US"/>
        </w:rPr>
      </w:pPr>
    </w:p>
    <w:p w:rsidR="0040379D" w:rsidRDefault="0040379D" w:rsidP="00707F13">
      <w:pPr>
        <w:jc w:val="both"/>
        <w:rPr>
          <w:lang w:eastAsia="en-US"/>
        </w:rPr>
      </w:pPr>
      <w:r>
        <w:rPr>
          <w:lang w:eastAsia="en-US"/>
        </w:rPr>
        <w:t>M.S.E may not be the best performance measure for 2 reasons</w:t>
      </w:r>
    </w:p>
    <w:p w:rsidR="00707F13" w:rsidRDefault="0040379D" w:rsidP="00707F13">
      <w:pPr>
        <w:pStyle w:val="ListParagraph"/>
        <w:numPr>
          <w:ilvl w:val="0"/>
          <w:numId w:val="12"/>
        </w:numPr>
        <w:jc w:val="both"/>
      </w:pPr>
      <w:r w:rsidRPr="0040379D">
        <w:t>When</w:t>
      </w:r>
      <w:r w:rsidR="000033FD">
        <w:t xml:space="preserve"> M.S. E converges to level of noise, or </w:t>
      </w:r>
      <w:r w:rsidR="00707F13">
        <w:t xml:space="preserve">to small value. It does mean </w:t>
      </w:r>
      <w:r w:rsidR="00707F13" w:rsidRPr="00707F13">
        <w:rPr>
          <w:i/>
          <w:spacing w:val="-36"/>
          <w:w w:val="105"/>
        </w:rPr>
        <w:t>y</w:t>
      </w:r>
      <w:r w:rsidR="00707F13" w:rsidRPr="00707F13">
        <w:rPr>
          <w:spacing w:val="-36"/>
          <w:w w:val="105"/>
          <w:position w:val="1"/>
        </w:rPr>
        <w:t xml:space="preserve">ˆ     (   n  </w:t>
      </w:r>
      <w:r w:rsidR="00707F13" w:rsidRPr="00707F13">
        <w:t>)</w:t>
      </w:r>
      <w:r w:rsidR="00707F13">
        <w:t xml:space="preserve"> </w:t>
      </w:r>
      <w:r w:rsidR="00707F13" w:rsidRPr="00707F13">
        <w:t>converges to  y.</w:t>
      </w:r>
    </w:p>
    <w:p w:rsidR="00707F13" w:rsidRDefault="00707F13" w:rsidP="00707F13">
      <w:pPr>
        <w:pStyle w:val="ListParagraph"/>
        <w:numPr>
          <w:ilvl w:val="0"/>
          <w:numId w:val="12"/>
        </w:numPr>
        <w:jc w:val="both"/>
      </w:pPr>
      <w:r>
        <w:t>M.S.E does not give an explicit precise measure of echo attenuation since it depends on variance of the additive noise[11]</w:t>
      </w:r>
    </w:p>
    <w:p w:rsidR="00E06A51" w:rsidRDefault="00E06A51" w:rsidP="00707F13">
      <w:pPr>
        <w:jc w:val="both"/>
      </w:pPr>
    </w:p>
    <w:p w:rsidR="00E06A51" w:rsidRDefault="00707F13" w:rsidP="00E06A51">
      <w:pPr>
        <w:pStyle w:val="Heading2"/>
      </w:pPr>
      <w:r>
        <w:t>Echo Return Loss Enhancement</w:t>
      </w:r>
    </w:p>
    <w:p w:rsidR="00707F13" w:rsidRDefault="00B54EC8" w:rsidP="00707F13">
      <w:pPr>
        <w:pStyle w:val="BodyText"/>
        <w:rPr>
          <w:lang w:eastAsia="en-US"/>
        </w:rPr>
      </w:pPr>
      <w:r>
        <w:rPr>
          <w:lang w:eastAsia="en-US"/>
        </w:rPr>
        <w:t>Main objective to assess the echo cancellation by the adaptive filter is the echo return loss enhancement.</w:t>
      </w:r>
    </w:p>
    <w:p w:rsidR="00B54EC8" w:rsidRDefault="00B54EC8" w:rsidP="00707F13">
      <w:pPr>
        <w:pStyle w:val="BodyText"/>
        <w:rPr>
          <w:lang w:eastAsia="en-US"/>
        </w:rPr>
      </w:pPr>
    </w:p>
    <w:p w:rsidR="00B54EC8" w:rsidRDefault="00B54EC8" w:rsidP="00B54EC8">
      <w:pPr>
        <w:rPr>
          <w:lang w:eastAsia="en-US"/>
        </w:rPr>
      </w:pPr>
      <w:r>
        <w:rPr>
          <w:lang w:eastAsia="en-US"/>
        </w:rPr>
        <w:t>ERLE=</w:t>
      </w:r>
      <m:oMath>
        <m:f>
          <m:fPr>
            <m:ctrlPr>
              <w:rPr>
                <w:rFonts w:ascii="Cambria Math" w:hAnsi="Cambria Math"/>
                <w:spacing w:val="-1"/>
                <w:lang w:eastAsia="en-US"/>
              </w:rPr>
            </m:ctrlPr>
          </m:fPr>
          <m:num>
            <m:r>
              <w:rPr>
                <w:rFonts w:ascii="Cambria Math" w:hAnsi="Cambria Math"/>
                <w:lang w:eastAsia="en-US"/>
              </w:rPr>
              <m:t>E</m:t>
            </m:r>
            <m:r>
              <m:rPr>
                <m:sty m:val="p"/>
              </m:rPr>
              <w:rPr>
                <w:rFonts w:ascii="Cambria Math" w:hAnsi="Cambria Math"/>
                <w:lang w:eastAsia="en-US"/>
              </w:rPr>
              <m:t>[</m:t>
            </m:r>
            <m:sSup>
              <m:sSupPr>
                <m:ctrlPr>
                  <w:rPr>
                    <w:rFonts w:ascii="Cambria Math" w:hAnsi="Cambria Math"/>
                    <w:spacing w:val="-1"/>
                    <w:lang w:eastAsia="en-US"/>
                  </w:rPr>
                </m:ctrlPr>
              </m:sSupPr>
              <m:e>
                <m:r>
                  <w:rPr>
                    <w:rFonts w:ascii="Cambria Math" w:hAnsi="Cambria Math"/>
                    <w:lang w:eastAsia="en-US"/>
                  </w:rPr>
                  <m:t>y</m:t>
                </m:r>
              </m:e>
              <m:sup>
                <m:r>
                  <m:rPr>
                    <m:sty m:val="p"/>
                  </m:rPr>
                  <w:rPr>
                    <w:rFonts w:ascii="Cambria Math" w:hAnsi="Cambria Math"/>
                    <w:lang w:eastAsia="en-US"/>
                  </w:rPr>
                  <m:t>2</m:t>
                </m:r>
              </m:sup>
            </m:sSup>
            <m:r>
              <m:rPr>
                <m:sty m:val="p"/>
              </m:rPr>
              <w:rPr>
                <w:rFonts w:ascii="Cambria Math" w:hAnsi="Cambria Math"/>
                <w:lang w:eastAsia="en-US"/>
              </w:rPr>
              <m:t>(n)]</m:t>
            </m:r>
          </m:num>
          <m:den>
            <m:r>
              <w:rPr>
                <w:rFonts w:ascii="Cambria Math" w:hAnsi="Cambria Math"/>
                <w:lang w:eastAsia="en-US"/>
              </w:rPr>
              <m:t>E</m:t>
            </m:r>
            <m:r>
              <m:rPr>
                <m:sty m:val="p"/>
              </m:rPr>
              <w:rPr>
                <w:rFonts w:ascii="Cambria Math" w:hAnsi="Cambria Math"/>
                <w:lang w:eastAsia="en-US"/>
              </w:rPr>
              <m:t xml:space="preserve">[ </m:t>
            </m:r>
            <m:r>
              <w:rPr>
                <w:rFonts w:ascii="Cambria Math" w:hAnsi="Cambria Math"/>
                <w:lang w:eastAsia="en-US"/>
              </w:rPr>
              <m:t>y</m:t>
            </m:r>
            <m:r>
              <m:rPr>
                <m:sty m:val="p"/>
              </m:rPr>
              <w:rPr>
                <w:rFonts w:ascii="Cambria Math" w:hAnsi="Cambria Math"/>
                <w:lang w:eastAsia="en-US"/>
              </w:rPr>
              <m:t xml:space="preserve"> </m:t>
            </m:r>
            <m:d>
              <m:dPr>
                <m:ctrlPr>
                  <w:rPr>
                    <w:rFonts w:ascii="Cambria Math" w:hAnsi="Cambria Math"/>
                    <w:lang w:eastAsia="en-US"/>
                  </w:rPr>
                </m:ctrlPr>
              </m:dPr>
              <m:e>
                <m:r>
                  <w:rPr>
                    <w:rFonts w:ascii="Cambria Math" w:hAnsi="Cambria Math"/>
                    <w:lang w:eastAsia="en-US"/>
                  </w:rPr>
                  <m:t>n</m:t>
                </m:r>
              </m:e>
            </m:d>
            <m:r>
              <m:rPr>
                <m:sty m:val="p"/>
              </m:rPr>
              <w:rPr>
                <w:rFonts w:ascii="Cambria Math" w:hAnsi="Cambria Math"/>
                <w:lang w:eastAsia="en-US"/>
              </w:rPr>
              <m:t xml:space="preserve"> </m:t>
            </m:r>
            <m:r>
              <w:rPr>
                <w:rFonts w:ascii="Cambria Math" w:hAnsi="Cambria Math"/>
                <w:lang w:eastAsia="en-US"/>
              </w:rPr>
              <m:t>y</m:t>
            </m:r>
            <m:r>
              <m:rPr>
                <m:sty m:val="p"/>
              </m:rPr>
              <w:rPr>
                <w:rFonts w:ascii="Cambria Math" w:hAnsi="Cambria Math"/>
                <w:spacing w:val="-36"/>
                <w:w w:val="105"/>
                <w:position w:val="1"/>
              </w:rPr>
              <m:t xml:space="preserve">ˆn </m:t>
            </m:r>
            <m:r>
              <m:rPr>
                <m:sty m:val="p"/>
              </m:rPr>
              <w:rPr>
                <w:rFonts w:ascii="Cambria Math" w:hAnsi="Cambria Math"/>
                <w:lang w:eastAsia="en-US"/>
              </w:rPr>
              <m:t>]</m:t>
            </m:r>
          </m:den>
        </m:f>
      </m:oMath>
      <w:r w:rsidRPr="00707F13">
        <w:rPr>
          <w:lang w:eastAsia="en-US"/>
        </w:rPr>
        <w:t xml:space="preserve"> </w:t>
      </w:r>
    </w:p>
    <w:p w:rsidR="009C75E0" w:rsidRPr="00E163CA" w:rsidRDefault="009C75E0" w:rsidP="009C75E0">
      <w:pPr>
        <w:jc w:val="left"/>
      </w:pPr>
      <m:oMathPara>
        <m:oMath>
          <m:sSub>
            <m:sSubPr>
              <m:ctrlPr>
                <w:rPr>
                  <w:rFonts w:ascii="Cambria Math" w:hAnsi="Cambria Math"/>
                  <w:vertAlign w:val="subscript"/>
                </w:rPr>
              </m:ctrlPr>
            </m:sSubPr>
            <m:e>
              <m:r>
                <w:rPr>
                  <w:rFonts w:ascii="Cambria Math" w:hAnsi="Cambria Math"/>
                  <w:vertAlign w:val="subscript"/>
                </w:rPr>
                <m:t>ERLE</m:t>
              </m:r>
            </m:e>
            <m:sub>
              <m:r>
                <w:rPr>
                  <w:rFonts w:ascii="Cambria Math" w:hAnsi="Cambria Math"/>
                  <w:vertAlign w:val="subscript"/>
                </w:rPr>
                <m:t>dB</m:t>
              </m:r>
            </m:sub>
          </m:sSub>
          <m:r>
            <w:rPr>
              <w:rFonts w:ascii="Cambria Math" w:hAnsi="Cambria Math"/>
            </w:rPr>
            <m:t>=10</m:t>
          </m:r>
          <m:sSub>
            <m:sSubPr>
              <m:ctrlPr>
                <w:rPr>
                  <w:rFonts w:ascii="Cambria Math" w:hAnsi="Cambria Math"/>
                  <w:i/>
                </w:rPr>
              </m:ctrlPr>
            </m:sSubPr>
            <m:e>
              <m:r>
                <w:rPr>
                  <w:rFonts w:ascii="Cambria Math" w:hAnsi="Cambria Math"/>
                </w:rPr>
                <m:t>log</m:t>
              </m:r>
            </m:e>
            <m:sub>
              <m:r>
                <w:rPr>
                  <w:rFonts w:ascii="Cambria Math" w:hAnsi="Cambria Math"/>
                </w:rPr>
                <m:t>10</m:t>
              </m:r>
            </m:sub>
          </m:sSub>
          <m:f>
            <m:fPr>
              <m:ctrlPr>
                <w:rPr>
                  <w:rFonts w:ascii="Cambria Math" w:hAnsi="Cambria Math"/>
                  <w:i/>
                </w:rPr>
              </m:ctrlPr>
            </m:fPr>
            <m:num>
              <m:r>
                <w:rPr>
                  <w:rFonts w:ascii="Cambria Math" w:hAnsi="Cambria Math"/>
                </w:rPr>
                <m:t>d</m:t>
              </m:r>
              <m:r>
                <w:rPr>
                  <w:rFonts w:ascii="Cambria Math" w:hAnsi="Cambria Math"/>
                </w:rPr>
                <m:t>(n)</m:t>
              </m:r>
            </m:num>
            <m:den>
              <m:r>
                <w:rPr>
                  <w:rFonts w:ascii="Cambria Math" w:hAnsi="Cambria Math"/>
                </w:rPr>
                <m:t>e</m:t>
              </m:r>
              <m:r>
                <w:rPr>
                  <w:rFonts w:ascii="Cambria Math" w:hAnsi="Cambria Math"/>
                </w:rPr>
                <m:t>(n)</m:t>
              </m:r>
            </m:den>
          </m:f>
        </m:oMath>
      </m:oMathPara>
    </w:p>
    <w:p w:rsidR="009C75E0" w:rsidRDefault="009C75E0" w:rsidP="00B54EC8">
      <w:pPr>
        <w:rPr>
          <w:lang w:eastAsia="en-US"/>
        </w:rPr>
      </w:pPr>
    </w:p>
    <w:p w:rsidR="009C75E0" w:rsidRPr="009C75E0" w:rsidRDefault="009C75E0" w:rsidP="009C75E0">
      <w:pPr>
        <w:jc w:val="left"/>
      </w:pPr>
      <w:r w:rsidRPr="009C75E0">
        <w:t>Where d(n) is the desired singal</w:t>
      </w:r>
    </w:p>
    <w:p w:rsidR="009C75E0" w:rsidRPr="009C75E0" w:rsidRDefault="009C75E0" w:rsidP="009C75E0">
      <w:pPr>
        <w:jc w:val="left"/>
      </w:pPr>
      <w:r w:rsidRPr="009C75E0">
        <w:t xml:space="preserve">And e(n) is the actual achieved </w:t>
      </w:r>
    </w:p>
    <w:p w:rsidR="00F456F8" w:rsidRDefault="00F456F8" w:rsidP="00B54EC8">
      <w:pPr>
        <w:rPr>
          <w:lang w:eastAsia="en-US"/>
        </w:rPr>
      </w:pPr>
    </w:p>
    <w:p w:rsidR="00F456F8" w:rsidRPr="00707F13" w:rsidRDefault="006F0871" w:rsidP="00F456F8">
      <w:pPr>
        <w:jc w:val="both"/>
        <w:rPr>
          <w:lang w:eastAsia="en-US"/>
        </w:rPr>
      </w:pPr>
      <w:r>
        <w:rPr>
          <w:rFonts w:ascii="Arial" w:hAnsi="Arial" w:cs="Arial"/>
          <w:color w:val="333333"/>
          <w:sz w:val="18"/>
          <w:szCs w:val="18"/>
          <w:shd w:val="clear" w:color="auto" w:fill="FBFBFB"/>
        </w:rPr>
        <w:t>T</w:t>
      </w:r>
      <w:r w:rsidR="00F456F8">
        <w:rPr>
          <w:rFonts w:ascii="Arial" w:hAnsi="Arial" w:cs="Arial"/>
          <w:color w:val="333333"/>
          <w:sz w:val="18"/>
          <w:szCs w:val="18"/>
          <w:shd w:val="clear" w:color="auto" w:fill="FBFBFB"/>
        </w:rPr>
        <w:t>he performance of the echo cancell</w:t>
      </w:r>
      <w:r>
        <w:rPr>
          <w:rFonts w:ascii="Arial" w:hAnsi="Arial" w:cs="Arial"/>
          <w:color w:val="333333"/>
          <w:sz w:val="18"/>
          <w:szCs w:val="18"/>
          <w:shd w:val="clear" w:color="auto" w:fill="FBFBFB"/>
        </w:rPr>
        <w:t xml:space="preserve">er can be improved </w:t>
      </w:r>
      <w:r w:rsidR="009C75E0">
        <w:rPr>
          <w:rFonts w:ascii="Arial" w:hAnsi="Arial" w:cs="Arial"/>
          <w:color w:val="333333"/>
          <w:sz w:val="18"/>
          <w:szCs w:val="18"/>
          <w:shd w:val="clear" w:color="auto" w:fill="FBFBFB"/>
        </w:rPr>
        <w:t>with step</w:t>
      </w:r>
      <w:r w:rsidR="00F456F8">
        <w:rPr>
          <w:rFonts w:ascii="Arial" w:hAnsi="Arial" w:cs="Arial"/>
          <w:color w:val="333333"/>
          <w:sz w:val="18"/>
          <w:szCs w:val="18"/>
          <w:shd w:val="clear" w:color="auto" w:fill="FBFBFB"/>
        </w:rPr>
        <w:t xml:space="preserve">-size control. </w:t>
      </w:r>
    </w:p>
    <w:p w:rsidR="0045405D" w:rsidRPr="0045405D" w:rsidRDefault="0045405D" w:rsidP="0045405D">
      <w:pPr>
        <w:pStyle w:val="BodyText"/>
        <w:rPr>
          <w:lang w:eastAsia="en-US"/>
        </w:rPr>
      </w:pPr>
    </w:p>
    <w:p w:rsidR="005F7053" w:rsidRDefault="005F7053" w:rsidP="005F7053">
      <w:pPr>
        <w:pStyle w:val="Heading1"/>
      </w:pPr>
      <w:r>
        <w:t>Simulation Result and Analysis</w:t>
      </w:r>
    </w:p>
    <w:p w:rsidR="005F7053" w:rsidRDefault="005F7053" w:rsidP="005F7053">
      <w:pPr>
        <w:pStyle w:val="BodyText"/>
        <w:rPr>
          <w:lang w:eastAsia="en-US"/>
        </w:rPr>
      </w:pPr>
    </w:p>
    <w:p w:rsidR="005F7053" w:rsidRDefault="005F7053" w:rsidP="005F7053">
      <w:pPr>
        <w:pStyle w:val="BodyText"/>
        <w:rPr>
          <w:lang w:eastAsia="en-US"/>
        </w:rPr>
      </w:pPr>
    </w:p>
    <w:p w:rsidR="005F7053" w:rsidRDefault="005F7053" w:rsidP="005F7053">
      <w:pPr>
        <w:pStyle w:val="Heading2"/>
      </w:pPr>
      <w:r>
        <w:t>Performance Surface Contour</w:t>
      </w:r>
    </w:p>
    <w:p w:rsidR="00921B14" w:rsidRDefault="00921B14" w:rsidP="00921B14">
      <w:pPr>
        <w:pStyle w:val="BodyText"/>
        <w:rPr>
          <w:noProof/>
          <w:lang w:eastAsia="en-US"/>
        </w:rPr>
      </w:pPr>
      <w:r>
        <w:rPr>
          <w:noProof/>
          <w:lang w:eastAsia="en-US"/>
        </w:rPr>
        <w:drawing>
          <wp:inline distT="0" distB="0" distL="0" distR="0">
            <wp:extent cx="3197860" cy="25457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rfacePlot 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7860" cy="2545715"/>
                    </a:xfrm>
                    <a:prstGeom prst="rect">
                      <a:avLst/>
                    </a:prstGeom>
                  </pic:spPr>
                </pic:pic>
              </a:graphicData>
            </a:graphic>
          </wp:inline>
        </w:drawing>
      </w:r>
    </w:p>
    <w:p w:rsidR="00921B14" w:rsidRDefault="00921B14" w:rsidP="00921B14">
      <w:pPr>
        <w:pStyle w:val="BodyText"/>
        <w:jc w:val="center"/>
        <w:rPr>
          <w:noProof/>
          <w:lang w:eastAsia="en-US"/>
        </w:rPr>
      </w:pPr>
      <w:r>
        <w:rPr>
          <w:noProof/>
          <w:lang w:eastAsia="en-US"/>
        </w:rPr>
        <w:t>Fig: V</w:t>
      </w:r>
      <w:r w:rsidR="00F266C2">
        <w:rPr>
          <w:noProof/>
          <w:lang w:eastAsia="en-US"/>
        </w:rPr>
        <w:t>I</w:t>
      </w:r>
      <w:r>
        <w:rPr>
          <w:noProof/>
          <w:lang w:eastAsia="en-US"/>
        </w:rPr>
        <w:t>.A.1</w:t>
      </w:r>
    </w:p>
    <w:p w:rsidR="00921B14" w:rsidRDefault="00921B14" w:rsidP="00921B14">
      <w:pPr>
        <w:pStyle w:val="BodyText"/>
        <w:jc w:val="center"/>
        <w:rPr>
          <w:noProof/>
          <w:lang w:eastAsia="en-US"/>
        </w:rPr>
      </w:pPr>
    </w:p>
    <w:p w:rsidR="00921B14" w:rsidRDefault="00921B14" w:rsidP="00921B14">
      <w:pPr>
        <w:pStyle w:val="BodyText"/>
        <w:jc w:val="center"/>
        <w:rPr>
          <w:noProof/>
          <w:lang w:eastAsia="en-US"/>
        </w:rPr>
      </w:pPr>
    </w:p>
    <w:p w:rsidR="00921B14" w:rsidRDefault="00921B14" w:rsidP="00921B14">
      <w:pPr>
        <w:pStyle w:val="BodyText"/>
        <w:rPr>
          <w:noProof/>
          <w:lang w:eastAsia="en-US"/>
        </w:rPr>
      </w:pPr>
      <w:r>
        <w:rPr>
          <w:noProof/>
          <w:lang w:eastAsia="en-US"/>
        </w:rPr>
        <w:t xml:space="preserve">A performace surface contour above is plotted by first plotting the lower layer by calculating Mean square error for every w1 and w2 between w2:-0.4 to 0.4 w1: -0.5 to 2 and overlaying the points of w1 and w2 that </w:t>
      </w:r>
      <w:r w:rsidR="00BE522B">
        <w:rPr>
          <w:noProof/>
          <w:lang w:eastAsia="en-US"/>
        </w:rPr>
        <w:t xml:space="preserve">we got during out iterations. </w:t>
      </w:r>
    </w:p>
    <w:p w:rsidR="00BE522B" w:rsidRDefault="00BE522B" w:rsidP="00921B14">
      <w:pPr>
        <w:pStyle w:val="BodyText"/>
        <w:rPr>
          <w:noProof/>
          <w:lang w:eastAsia="en-US"/>
        </w:rPr>
      </w:pPr>
    </w:p>
    <w:p w:rsidR="00BE522B" w:rsidRDefault="00BE522B" w:rsidP="00921B14">
      <w:pPr>
        <w:pStyle w:val="BodyText"/>
        <w:rPr>
          <w:noProof/>
          <w:lang w:eastAsia="en-US"/>
        </w:rPr>
      </w:pPr>
      <w:r>
        <w:rPr>
          <w:noProof/>
          <w:lang w:eastAsia="en-US"/>
        </w:rPr>
        <w:t xml:space="preserve">The information that can be interpreted from the above figure is that NLMS algorithm reaches minimum cost over iteration. The </w:t>
      </w:r>
      <w:r w:rsidR="008D414F">
        <w:rPr>
          <w:noProof/>
          <w:lang w:eastAsia="en-US"/>
        </w:rPr>
        <w:t>weights are adjusted over iteration such that cost function converges to zero.</w:t>
      </w:r>
    </w:p>
    <w:p w:rsidR="008D414F" w:rsidRDefault="008D414F" w:rsidP="00921B14">
      <w:pPr>
        <w:pStyle w:val="BodyText"/>
        <w:rPr>
          <w:noProof/>
          <w:lang w:eastAsia="en-US"/>
        </w:rPr>
      </w:pPr>
    </w:p>
    <w:p w:rsidR="00921B14" w:rsidRPr="00921B14" w:rsidRDefault="00921B14" w:rsidP="00921B14">
      <w:pPr>
        <w:pStyle w:val="BodyText"/>
        <w:rPr>
          <w:lang w:eastAsia="en-US"/>
        </w:rPr>
      </w:pPr>
    </w:p>
    <w:p w:rsidR="005F7053" w:rsidRDefault="005F7053" w:rsidP="00A94316">
      <w:pPr>
        <w:pStyle w:val="Heading2"/>
      </w:pPr>
      <w:r>
        <w:t>Learning Curve</w:t>
      </w:r>
    </w:p>
    <w:p w:rsidR="001C1C07" w:rsidRDefault="001C1C07" w:rsidP="001C1C07">
      <w:pPr>
        <w:pStyle w:val="BodyText"/>
        <w:rPr>
          <w:lang w:eastAsia="en-US"/>
        </w:rPr>
      </w:pPr>
      <w:r>
        <w:rPr>
          <w:lang w:eastAsia="en-US"/>
        </w:rPr>
        <w:t xml:space="preserve"> A learning curve is the plot of </w:t>
      </w:r>
      <w:r w:rsidR="00723391">
        <w:rPr>
          <w:lang w:eastAsia="en-US"/>
        </w:rPr>
        <w:t xml:space="preserve">mean square </w:t>
      </w:r>
      <w:r>
        <w:rPr>
          <w:lang w:eastAsia="en-US"/>
        </w:rPr>
        <w:t xml:space="preserve">error vs the iterations of the filter. A learning curve tell us about the time required for the adaptive filter to learn the input signal and predict the desired signal successfully. </w:t>
      </w:r>
    </w:p>
    <w:p w:rsidR="001C1C07" w:rsidRDefault="001C1C07" w:rsidP="001C1C07">
      <w:pPr>
        <w:pStyle w:val="BodyText"/>
        <w:rPr>
          <w:lang w:eastAsia="en-US"/>
        </w:rPr>
      </w:pPr>
    </w:p>
    <w:p w:rsidR="001C1C07" w:rsidRDefault="001C1C07" w:rsidP="001C1C07">
      <w:pPr>
        <w:pStyle w:val="BodyText"/>
      </w:pPr>
      <w:r>
        <w:rPr>
          <w:lang w:eastAsia="en-US"/>
        </w:rPr>
        <w:t>Here we plot the error vs iterations which tells us when the filter converges</w:t>
      </w:r>
      <w:r w:rsidR="00DC49C9">
        <w:rPr>
          <w:lang w:eastAsia="en-US"/>
        </w:rPr>
        <w:t xml:space="preserve"> by variating step size.</w:t>
      </w:r>
      <w:r w:rsidR="008C270D">
        <w:rPr>
          <w:lang w:eastAsia="en-US"/>
        </w:rPr>
        <w:t xml:space="preserve"> </w:t>
      </w:r>
      <w:r w:rsidR="00DC49C9" w:rsidRPr="00DC49C9">
        <w:t>μ controls how fast and how well the algorithm converges to the optimum filter coefficients. If μ is too large, the algorithm will not converge. If μ is too small the algorithm converges slowly and may not be able to track changing conditions. If μ is large but not too large to prevent convergence, the algorithm reaches steady state rapidly but continuously overshoots the optimum weight vector</w:t>
      </w:r>
      <w:r w:rsidR="00DC49C9">
        <w:t xml:space="preserve"> [1]</w:t>
      </w:r>
      <w:r w:rsidR="00DC49C9" w:rsidRPr="00DC49C9">
        <w:t>.</w:t>
      </w:r>
      <w:r w:rsidR="00A73A1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95pt;height:327.75pt">
            <v:imagedata r:id="rId9" o:title="Learning Curve"/>
          </v:shape>
        </w:pict>
      </w:r>
    </w:p>
    <w:p w:rsidR="00F7199C" w:rsidRDefault="00F7199C" w:rsidP="00F7199C">
      <w:pPr>
        <w:pStyle w:val="BodyText"/>
        <w:jc w:val="center"/>
        <w:rPr>
          <w:lang w:eastAsia="en-US"/>
        </w:rPr>
      </w:pPr>
      <w:r>
        <w:rPr>
          <w:lang w:eastAsia="en-US"/>
        </w:rPr>
        <w:t>Fig. V.B.1</w:t>
      </w:r>
    </w:p>
    <w:p w:rsidR="00F7199C" w:rsidRDefault="00F7199C" w:rsidP="00F7199C">
      <w:pPr>
        <w:pStyle w:val="BodyText"/>
        <w:rPr>
          <w:lang w:eastAsia="en-US"/>
        </w:rPr>
      </w:pPr>
      <w:r>
        <w:rPr>
          <w:lang w:eastAsia="en-US"/>
        </w:rPr>
        <w:t xml:space="preserve">The above figure was simulated in </w:t>
      </w:r>
      <w:r w:rsidR="00966FF7">
        <w:rPr>
          <w:lang w:eastAsia="en-US"/>
        </w:rPr>
        <w:t>Matlab</w:t>
      </w:r>
      <w:r>
        <w:rPr>
          <w:lang w:eastAsia="en-US"/>
        </w:rPr>
        <w:t xml:space="preserve"> by keeping the step size (µ) as 0.001,0.01,1 with Filter order (M) =14.</w:t>
      </w:r>
    </w:p>
    <w:p w:rsidR="00F7199C" w:rsidRDefault="00F7199C" w:rsidP="00F7199C">
      <w:pPr>
        <w:pStyle w:val="BodyText"/>
        <w:rPr>
          <w:lang w:eastAsia="en-US"/>
        </w:rPr>
      </w:pPr>
      <w:r>
        <w:rPr>
          <w:lang w:eastAsia="en-US"/>
        </w:rPr>
        <w:t>As we can see convergence for very small step size takes lot of time. Approximately 29510 iterations.</w:t>
      </w:r>
    </w:p>
    <w:p w:rsidR="00F7199C" w:rsidRDefault="00F7199C" w:rsidP="00F7199C">
      <w:pPr>
        <w:pStyle w:val="BodyText"/>
        <w:rPr>
          <w:lang w:eastAsia="en-US"/>
        </w:rPr>
      </w:pPr>
      <w:r>
        <w:rPr>
          <w:lang w:eastAsia="en-US"/>
        </w:rPr>
        <w:t>For Optimum(</w:t>
      </w:r>
      <w:r w:rsidR="003461F9">
        <w:rPr>
          <w:lang w:eastAsia="en-US"/>
        </w:rPr>
        <w:t>Approx.</w:t>
      </w:r>
      <w:r>
        <w:rPr>
          <w:lang w:eastAsia="en-US"/>
        </w:rPr>
        <w:t>)</w:t>
      </w:r>
      <w:r w:rsidR="003461F9">
        <w:rPr>
          <w:lang w:eastAsia="en-US"/>
        </w:rPr>
        <w:t xml:space="preserve"> step size, adaptive filter converges </w:t>
      </w:r>
      <w:r w:rsidR="007A2730">
        <w:rPr>
          <w:lang w:eastAsia="en-US"/>
        </w:rPr>
        <w:t>in approximately</w:t>
      </w:r>
      <w:r w:rsidR="00BA1AA3">
        <w:rPr>
          <w:lang w:eastAsia="en-US"/>
        </w:rPr>
        <w:t xml:space="preserve"> </w:t>
      </w:r>
      <w:r w:rsidR="003461F9" w:rsidRPr="003461F9">
        <w:rPr>
          <w:lang w:eastAsia="en-US"/>
        </w:rPr>
        <w:t>2829</w:t>
      </w:r>
      <w:r w:rsidR="003461F9">
        <w:rPr>
          <w:lang w:eastAsia="en-US"/>
        </w:rPr>
        <w:t xml:space="preserve"> it</w:t>
      </w:r>
      <w:r w:rsidR="00BA1AA3">
        <w:rPr>
          <w:lang w:eastAsia="en-US"/>
        </w:rPr>
        <w:t xml:space="preserve">erations. </w:t>
      </w:r>
    </w:p>
    <w:p w:rsidR="000325AA" w:rsidRDefault="000325AA" w:rsidP="00F7199C">
      <w:pPr>
        <w:pStyle w:val="BodyText"/>
        <w:rPr>
          <w:lang w:eastAsia="en-US"/>
        </w:rPr>
      </w:pPr>
      <w:r>
        <w:rPr>
          <w:lang w:eastAsia="en-US"/>
        </w:rPr>
        <w:t xml:space="preserve">For </w:t>
      </w:r>
      <w:r w:rsidR="00A75A4D">
        <w:rPr>
          <w:lang w:eastAsia="en-US"/>
        </w:rPr>
        <w:t>Step size</w:t>
      </w:r>
      <w:r>
        <w:rPr>
          <w:lang w:eastAsia="en-US"/>
        </w:rPr>
        <w:t xml:space="preserve"> very large, adaptive filter goes to zero at the 56</w:t>
      </w:r>
      <w:r w:rsidR="00026B40" w:rsidRPr="000325AA">
        <w:rPr>
          <w:vertAlign w:val="superscript"/>
          <w:lang w:eastAsia="en-US"/>
        </w:rPr>
        <w:t>th</w:t>
      </w:r>
      <w:r w:rsidR="00026B40">
        <w:rPr>
          <w:lang w:eastAsia="en-US"/>
        </w:rPr>
        <w:t xml:space="preserve"> iteration</w:t>
      </w:r>
      <w:r>
        <w:rPr>
          <w:lang w:eastAsia="en-US"/>
        </w:rPr>
        <w:t xml:space="preserve"> but overshoots </w:t>
      </w:r>
      <w:r w:rsidR="00A75A4D">
        <w:rPr>
          <w:lang w:eastAsia="en-US"/>
        </w:rPr>
        <w:t>every time</w:t>
      </w:r>
      <w:r>
        <w:rPr>
          <w:lang w:eastAsia="en-US"/>
        </w:rPr>
        <w:t>.</w:t>
      </w:r>
    </w:p>
    <w:p w:rsidR="00026B40" w:rsidRDefault="00026B40" w:rsidP="00192B03">
      <w:pPr>
        <w:pStyle w:val="BodyText"/>
        <w:ind w:firstLine="0"/>
      </w:pPr>
    </w:p>
    <w:p w:rsidR="007366CF" w:rsidRDefault="007366CF" w:rsidP="00F7199C">
      <w:pPr>
        <w:pStyle w:val="BodyText"/>
      </w:pPr>
      <w:r>
        <w:t>Step size value should lie between:</w:t>
      </w:r>
    </w:p>
    <w:p w:rsidR="007366CF" w:rsidRDefault="007366CF" w:rsidP="00F7199C">
      <w:pPr>
        <w:pStyle w:val="BodyText"/>
        <w:rPr>
          <w:lang w:eastAsia="en-US"/>
        </w:rPr>
      </w:pPr>
      <w:r>
        <w:t>0 &lt; µ &lt; 1/</w:t>
      </w:r>
      <w:r w:rsidR="00026B40">
        <w:t xml:space="preserve"> λmax [6</w:t>
      </w:r>
      <w:r>
        <w:t>]</w:t>
      </w:r>
    </w:p>
    <w:p w:rsidR="00723391" w:rsidRDefault="00723391" w:rsidP="00F7199C">
      <w:pPr>
        <w:pStyle w:val="BodyText"/>
        <w:rPr>
          <w:lang w:eastAsia="en-US"/>
        </w:rPr>
      </w:pPr>
    </w:p>
    <w:p w:rsidR="00723391" w:rsidRDefault="00723391" w:rsidP="00F7199C">
      <w:pPr>
        <w:pStyle w:val="BodyText"/>
        <w:rPr>
          <w:lang w:eastAsia="en-US"/>
        </w:rPr>
      </w:pPr>
      <w:r>
        <w:rPr>
          <w:lang w:eastAsia="en-US"/>
        </w:rPr>
        <w:t>Overall we can summarize,</w:t>
      </w:r>
    </w:p>
    <w:tbl>
      <w:tblPr>
        <w:tblStyle w:val="TableGrid"/>
        <w:tblW w:w="0" w:type="auto"/>
        <w:tblLook w:val="04A0" w:firstRow="1" w:lastRow="0" w:firstColumn="1" w:lastColumn="0" w:noHBand="0" w:noVBand="1"/>
      </w:tblPr>
      <w:tblGrid>
        <w:gridCol w:w="985"/>
        <w:gridCol w:w="3960"/>
      </w:tblGrid>
      <w:tr w:rsidR="007366CF" w:rsidTr="00026B40">
        <w:trPr>
          <w:trHeight w:val="278"/>
        </w:trPr>
        <w:tc>
          <w:tcPr>
            <w:tcW w:w="985" w:type="dxa"/>
          </w:tcPr>
          <w:p w:rsidR="007366CF" w:rsidRDefault="007366CF" w:rsidP="00F7199C">
            <w:pPr>
              <w:pStyle w:val="BodyText"/>
              <w:ind w:firstLine="0"/>
              <w:rPr>
                <w:lang w:eastAsia="en-US"/>
              </w:rPr>
            </w:pPr>
            <w:r>
              <w:rPr>
                <w:lang w:eastAsia="en-US"/>
              </w:rPr>
              <w:t>Step Size</w:t>
            </w:r>
          </w:p>
        </w:tc>
        <w:tc>
          <w:tcPr>
            <w:tcW w:w="3960" w:type="dxa"/>
          </w:tcPr>
          <w:p w:rsidR="007366CF" w:rsidRDefault="007366CF" w:rsidP="00F7199C">
            <w:pPr>
              <w:pStyle w:val="BodyText"/>
              <w:ind w:firstLine="0"/>
              <w:rPr>
                <w:lang w:eastAsia="en-US"/>
              </w:rPr>
            </w:pPr>
            <w:r>
              <w:rPr>
                <w:lang w:eastAsia="en-US"/>
              </w:rPr>
              <w:t>Iteration required to converge(</w:t>
            </w:r>
            <w:r w:rsidR="00026B40">
              <w:rPr>
                <w:lang w:eastAsia="en-US"/>
              </w:rPr>
              <w:t>Approximately</w:t>
            </w:r>
            <w:r>
              <w:rPr>
                <w:lang w:eastAsia="en-US"/>
              </w:rPr>
              <w:t>)</w:t>
            </w:r>
          </w:p>
        </w:tc>
      </w:tr>
      <w:tr w:rsidR="007366CF" w:rsidTr="007366CF">
        <w:tc>
          <w:tcPr>
            <w:tcW w:w="985" w:type="dxa"/>
          </w:tcPr>
          <w:p w:rsidR="007366CF" w:rsidRDefault="007366CF" w:rsidP="00F7199C">
            <w:pPr>
              <w:pStyle w:val="BodyText"/>
              <w:ind w:firstLine="0"/>
              <w:rPr>
                <w:lang w:eastAsia="en-US"/>
              </w:rPr>
            </w:pPr>
            <w:r>
              <w:rPr>
                <w:lang w:eastAsia="en-US"/>
              </w:rPr>
              <w:t>0.001</w:t>
            </w:r>
          </w:p>
        </w:tc>
        <w:tc>
          <w:tcPr>
            <w:tcW w:w="3960" w:type="dxa"/>
          </w:tcPr>
          <w:p w:rsidR="007366CF" w:rsidRDefault="007366CF" w:rsidP="00F7199C">
            <w:pPr>
              <w:pStyle w:val="BodyText"/>
              <w:ind w:firstLine="0"/>
              <w:rPr>
                <w:lang w:eastAsia="en-US"/>
              </w:rPr>
            </w:pPr>
            <w:r>
              <w:rPr>
                <w:lang w:eastAsia="en-US"/>
              </w:rPr>
              <w:t>29</w:t>
            </w:r>
            <w:r w:rsidR="00026B40">
              <w:rPr>
                <w:lang w:eastAsia="en-US"/>
              </w:rPr>
              <w:t>,</w:t>
            </w:r>
            <w:r>
              <w:rPr>
                <w:lang w:eastAsia="en-US"/>
              </w:rPr>
              <w:t>510</w:t>
            </w:r>
          </w:p>
        </w:tc>
      </w:tr>
      <w:tr w:rsidR="007366CF" w:rsidTr="007366CF">
        <w:tc>
          <w:tcPr>
            <w:tcW w:w="985" w:type="dxa"/>
          </w:tcPr>
          <w:p w:rsidR="007366CF" w:rsidRDefault="007366CF" w:rsidP="00F7199C">
            <w:pPr>
              <w:pStyle w:val="BodyText"/>
              <w:ind w:firstLine="0"/>
              <w:rPr>
                <w:lang w:eastAsia="en-US"/>
              </w:rPr>
            </w:pPr>
            <w:r>
              <w:rPr>
                <w:lang w:eastAsia="en-US"/>
              </w:rPr>
              <w:t>0.01</w:t>
            </w:r>
          </w:p>
        </w:tc>
        <w:tc>
          <w:tcPr>
            <w:tcW w:w="3960" w:type="dxa"/>
          </w:tcPr>
          <w:p w:rsidR="007366CF" w:rsidRDefault="007366CF" w:rsidP="00F7199C">
            <w:pPr>
              <w:pStyle w:val="BodyText"/>
              <w:ind w:firstLine="0"/>
              <w:rPr>
                <w:lang w:eastAsia="en-US"/>
              </w:rPr>
            </w:pPr>
            <w:r>
              <w:rPr>
                <w:lang w:eastAsia="en-US"/>
              </w:rPr>
              <w:t>2</w:t>
            </w:r>
            <w:r w:rsidR="00026B40">
              <w:rPr>
                <w:lang w:eastAsia="en-US"/>
              </w:rPr>
              <w:t>,</w:t>
            </w:r>
            <w:r>
              <w:rPr>
                <w:lang w:eastAsia="en-US"/>
              </w:rPr>
              <w:t>829</w:t>
            </w:r>
          </w:p>
        </w:tc>
      </w:tr>
      <w:tr w:rsidR="007366CF" w:rsidTr="007366CF">
        <w:tc>
          <w:tcPr>
            <w:tcW w:w="985" w:type="dxa"/>
          </w:tcPr>
          <w:p w:rsidR="007366CF" w:rsidRDefault="007366CF" w:rsidP="00F7199C">
            <w:pPr>
              <w:pStyle w:val="BodyText"/>
              <w:ind w:firstLine="0"/>
              <w:rPr>
                <w:lang w:eastAsia="en-US"/>
              </w:rPr>
            </w:pPr>
            <w:r>
              <w:rPr>
                <w:lang w:eastAsia="en-US"/>
              </w:rPr>
              <w:t>1</w:t>
            </w:r>
          </w:p>
        </w:tc>
        <w:tc>
          <w:tcPr>
            <w:tcW w:w="3960" w:type="dxa"/>
          </w:tcPr>
          <w:p w:rsidR="007366CF" w:rsidRDefault="007366CF" w:rsidP="00F7199C">
            <w:pPr>
              <w:pStyle w:val="BodyText"/>
              <w:ind w:firstLine="0"/>
              <w:rPr>
                <w:lang w:eastAsia="en-US"/>
              </w:rPr>
            </w:pPr>
            <w:r>
              <w:rPr>
                <w:lang w:eastAsia="en-US"/>
              </w:rPr>
              <w:t>Does not converge</w:t>
            </w:r>
          </w:p>
        </w:tc>
      </w:tr>
    </w:tbl>
    <w:p w:rsidR="00723391" w:rsidRDefault="00723391" w:rsidP="00F7199C">
      <w:pPr>
        <w:pStyle w:val="BodyText"/>
        <w:rPr>
          <w:lang w:eastAsia="en-US"/>
        </w:rPr>
      </w:pPr>
    </w:p>
    <w:p w:rsidR="000325AA" w:rsidRPr="001C1C07" w:rsidRDefault="000325AA" w:rsidP="00F7199C">
      <w:pPr>
        <w:pStyle w:val="BodyText"/>
        <w:rPr>
          <w:lang w:eastAsia="en-US"/>
        </w:rPr>
      </w:pPr>
    </w:p>
    <w:p w:rsidR="005F7053" w:rsidRDefault="005F7053" w:rsidP="005F7053">
      <w:pPr>
        <w:pStyle w:val="Heading2"/>
      </w:pPr>
      <w:r>
        <w:t>S</w:t>
      </w:r>
      <w:r w:rsidR="00026B40">
        <w:t xml:space="preserve">ignal to </w:t>
      </w:r>
      <w:r>
        <w:t>N</w:t>
      </w:r>
      <w:r w:rsidR="00026B40">
        <w:t xml:space="preserve">oise </w:t>
      </w:r>
      <w:r>
        <w:t>R</w:t>
      </w:r>
      <w:r w:rsidR="00026B40">
        <w:t>atio</w:t>
      </w:r>
      <w:r>
        <w:t xml:space="preserve"> Improvement</w:t>
      </w:r>
      <w:r w:rsidR="00192B03">
        <w:t xml:space="preserve"> as a performance measure.</w:t>
      </w:r>
    </w:p>
    <w:p w:rsidR="00931FBB" w:rsidRDefault="00931FBB" w:rsidP="00931FBB">
      <w:pPr>
        <w:pStyle w:val="BodyText"/>
        <w:rPr>
          <w:lang w:eastAsia="en-US"/>
        </w:rPr>
      </w:pPr>
    </w:p>
    <w:p w:rsidR="00931FBB" w:rsidRDefault="00026B40" w:rsidP="00026B40">
      <w:pPr>
        <w:jc w:val="both"/>
      </w:pPr>
      <w:r w:rsidRPr="00026B40">
        <w:t>Signal-to-noise ratio (</w:t>
      </w:r>
      <w:r w:rsidR="00812937" w:rsidRPr="00026B40">
        <w:t>SNR)</w:t>
      </w:r>
      <w:r w:rsidRPr="00026B40">
        <w:t xml:space="preserve"> is a measure compares the level of a desired signal to the level of background noise. It is defined as the ratio of signal power to the noise power, expressed in decibels. A ratio higher than 1:1 (greater than 0 dB) indicates more signal than </w:t>
      </w:r>
      <w:r w:rsidR="00E163CA" w:rsidRPr="00026B40">
        <w:t>noise.</w:t>
      </w:r>
      <w:r w:rsidR="00E163CA">
        <w:t xml:space="preserve"> [</w:t>
      </w:r>
      <w:r>
        <w:t>7]</w:t>
      </w:r>
      <w:r w:rsidRPr="00026B40">
        <w:t xml:space="preserve"> </w:t>
      </w:r>
    </w:p>
    <w:p w:rsidR="00E163CA" w:rsidRDefault="00E163CA" w:rsidP="00026B40">
      <w:pPr>
        <w:jc w:val="both"/>
      </w:pPr>
    </w:p>
    <w:p w:rsidR="00E163CA" w:rsidRDefault="00E163CA" w:rsidP="00026B40">
      <w:pPr>
        <w:jc w:val="left"/>
      </w:pPr>
      <w:r>
        <w:t xml:space="preserve">In Adaptive noise cancellation, since we do not know the value to the correct signal exactly. We calculate SNR </w:t>
      </w:r>
      <w:r w:rsidR="00B24152">
        <w:t xml:space="preserve">improvement </w:t>
      </w:r>
      <w:r>
        <w:t xml:space="preserve">using the ratio of the power of the </w:t>
      </w:r>
      <w:r w:rsidR="00B24152">
        <w:t>output signal</w:t>
      </w:r>
      <w:r>
        <w:t xml:space="preserve"> to the power of error</w:t>
      </w:r>
      <w:r w:rsidR="00B24152">
        <w:t xml:space="preserve"> in the input signal</w:t>
      </w:r>
      <w:r w:rsidR="00192B03">
        <w:t>.</w:t>
      </w:r>
      <w:r>
        <w:t xml:space="preserve">   </w:t>
      </w:r>
    </w:p>
    <w:p w:rsidR="00E163CA" w:rsidRPr="00B24152" w:rsidRDefault="00CA11AF" w:rsidP="00E163CA">
      <w:pPr>
        <w:jc w:val="left"/>
      </w:pPr>
      <m:oMathPara>
        <m:oMath>
          <m:r>
            <w:rPr>
              <w:rFonts w:ascii="Cambria Math" w:hAnsi="Cambria Math"/>
            </w:rPr>
            <m:t>ERLE=</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output voice signal</m:t>
                  </m:r>
                </m:sub>
              </m:sSub>
              <m:r>
                <w:rPr>
                  <w:rFonts w:ascii="Cambria Math" w:hAnsi="Cambria Math"/>
                </w:rPr>
                <m:t>(z)</m:t>
              </m:r>
            </m:num>
            <m:den>
              <m:sSub>
                <m:sSubPr>
                  <m:ctrlPr>
                    <w:rPr>
                      <w:rFonts w:ascii="Cambria Math" w:hAnsi="Cambria Math"/>
                      <w:i/>
                    </w:rPr>
                  </m:ctrlPr>
                </m:sSubPr>
                <m:e>
                  <m:r>
                    <w:rPr>
                      <w:rFonts w:ascii="Cambria Math" w:hAnsi="Cambria Math"/>
                    </w:rPr>
                    <m:t>P</m:t>
                  </m:r>
                </m:e>
                <m:sub>
                  <m:r>
                    <w:rPr>
                      <w:rFonts w:ascii="Cambria Math" w:hAnsi="Cambria Math"/>
                    </w:rPr>
                    <m:t>input voice+noise signal</m:t>
                  </m:r>
                </m:sub>
              </m:sSub>
              <m:r>
                <w:rPr>
                  <w:rFonts w:ascii="Cambria Math" w:hAnsi="Cambria Math"/>
                </w:rPr>
                <m:t>(z)</m:t>
              </m:r>
            </m:den>
          </m:f>
        </m:oMath>
      </m:oMathPara>
    </w:p>
    <w:p w:rsidR="00B24152" w:rsidRPr="00E163CA" w:rsidRDefault="00B24152" w:rsidP="00E163CA">
      <w:pPr>
        <w:jc w:val="left"/>
      </w:pPr>
    </w:p>
    <w:p w:rsidR="00E163CA" w:rsidRPr="00E163CA" w:rsidRDefault="00C764B0" w:rsidP="00E163CA">
      <w:pPr>
        <w:jc w:val="left"/>
      </w:pPr>
      <m:oMathPara>
        <m:oMath>
          <m:sSub>
            <m:sSubPr>
              <m:ctrlPr>
                <w:rPr>
                  <w:rFonts w:ascii="Cambria Math" w:hAnsi="Cambria Math"/>
                  <w:vertAlign w:val="subscript"/>
                </w:rPr>
              </m:ctrlPr>
            </m:sSubPr>
            <m:e>
              <m:r>
                <w:rPr>
                  <w:rFonts w:ascii="Cambria Math" w:hAnsi="Cambria Math"/>
                  <w:vertAlign w:val="subscript"/>
                </w:rPr>
                <m:t>ERLE</m:t>
              </m:r>
            </m:e>
            <m:sub>
              <m:r>
                <w:rPr>
                  <w:rFonts w:ascii="Cambria Math" w:hAnsi="Cambria Math"/>
                  <w:vertAlign w:val="subscript"/>
                </w:rPr>
                <m:t>dB</m:t>
              </m:r>
            </m:sub>
          </m:sSub>
          <m:r>
            <w:rPr>
              <w:rFonts w:ascii="Cambria Math" w:hAnsi="Cambria Math"/>
            </w:rPr>
            <m:t>=10</m:t>
          </m:r>
          <m:sSub>
            <m:sSubPr>
              <m:ctrlPr>
                <w:rPr>
                  <w:rFonts w:ascii="Cambria Math" w:hAnsi="Cambria Math"/>
                  <w:i/>
                </w:rPr>
              </m:ctrlPr>
            </m:sSubPr>
            <m:e>
              <m:r>
                <w:rPr>
                  <w:rFonts w:ascii="Cambria Math" w:hAnsi="Cambria Math"/>
                </w:rPr>
                <m:t>log</m:t>
              </m:r>
            </m:e>
            <m:sub>
              <m:r>
                <w:rPr>
                  <w:rFonts w:ascii="Cambria Math" w:hAnsi="Cambria Math"/>
                </w:rPr>
                <m:t>10</m:t>
              </m:r>
            </m:sub>
          </m:sSub>
          <m:f>
            <m:fPr>
              <m:ctrlPr>
                <w:rPr>
                  <w:rFonts w:ascii="Cambria Math" w:hAnsi="Cambria Math"/>
                  <w:i/>
                </w:rPr>
              </m:ctrlPr>
            </m:fPr>
            <m:num>
              <m:r>
                <w:rPr>
                  <w:rFonts w:ascii="Cambria Math" w:hAnsi="Cambria Math"/>
                </w:rPr>
                <m:t>e(n)</m:t>
              </m:r>
            </m:num>
            <m:den>
              <m:r>
                <w:rPr>
                  <w:rFonts w:ascii="Cambria Math" w:hAnsi="Cambria Math"/>
                </w:rPr>
                <m:t>X(n)</m:t>
              </m:r>
            </m:den>
          </m:f>
        </m:oMath>
      </m:oMathPara>
    </w:p>
    <w:p w:rsidR="00E163CA" w:rsidRPr="00E163CA" w:rsidRDefault="00E163CA" w:rsidP="00E163CA">
      <w:pPr>
        <w:jc w:val="left"/>
      </w:pPr>
    </w:p>
    <w:p w:rsidR="00E163CA" w:rsidRPr="00E163CA" w:rsidRDefault="00E163CA" w:rsidP="00E163CA">
      <w:pPr>
        <w:jc w:val="left"/>
      </w:pPr>
    </w:p>
    <w:p w:rsidR="00026B40" w:rsidRDefault="00E163CA" w:rsidP="00026B40">
      <w:pPr>
        <w:jc w:val="both"/>
      </w:pPr>
      <w:r>
        <w:t xml:space="preserve"> Keeping the filter order constant</w:t>
      </w:r>
      <w:r w:rsidR="0045405D">
        <w:t xml:space="preserve"> </w:t>
      </w:r>
      <w:r>
        <w:t>(</w:t>
      </w:r>
      <w:r w:rsidR="00B24152">
        <w:t>M=2</w:t>
      </w:r>
      <w:r>
        <w:t xml:space="preserve">), We </w:t>
      </w:r>
      <w:r w:rsidR="0045405D">
        <w:t>variate the step size</w:t>
      </w:r>
      <w:r w:rsidR="00B24152">
        <w:t xml:space="preserve"> from 0.0</w:t>
      </w:r>
      <w:r w:rsidR="00CA11AF">
        <w:t>0</w:t>
      </w:r>
      <w:r w:rsidR="00B24152">
        <w:t>01 to 0.</w:t>
      </w:r>
      <w:r w:rsidR="00CA11AF">
        <w:t>0</w:t>
      </w:r>
      <w:r w:rsidR="00B24152">
        <w:t>1</w:t>
      </w:r>
      <w:r w:rsidR="00BF2B73">
        <w:t>.</w:t>
      </w:r>
    </w:p>
    <w:p w:rsidR="00B24152" w:rsidRDefault="00CA11AF" w:rsidP="00026B40">
      <w:pPr>
        <w:jc w:val="both"/>
      </w:pPr>
      <w:r>
        <w:rPr>
          <w:noProof/>
          <w:lang w:eastAsia="en-US"/>
        </w:rPr>
        <w:drawing>
          <wp:inline distT="0" distB="0" distL="0" distR="0">
            <wp:extent cx="3197860" cy="239839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LE PLOT.jpg"/>
                    <pic:cNvPicPr/>
                  </pic:nvPicPr>
                  <pic:blipFill>
                    <a:blip r:embed="rId10">
                      <a:extLst>
                        <a:ext uri="{28A0092B-C50C-407E-A947-70E740481C1C}">
                          <a14:useLocalDpi xmlns:a14="http://schemas.microsoft.com/office/drawing/2010/main" val="0"/>
                        </a:ext>
                      </a:extLst>
                    </a:blip>
                    <a:stretch>
                      <a:fillRect/>
                    </a:stretch>
                  </pic:blipFill>
                  <pic:spPr>
                    <a:xfrm>
                      <a:off x="0" y="0"/>
                      <a:ext cx="3197860" cy="2398395"/>
                    </a:xfrm>
                    <a:prstGeom prst="rect">
                      <a:avLst/>
                    </a:prstGeom>
                  </pic:spPr>
                </pic:pic>
              </a:graphicData>
            </a:graphic>
          </wp:inline>
        </w:drawing>
      </w:r>
    </w:p>
    <w:p w:rsidR="00B24152" w:rsidRDefault="00B24152" w:rsidP="00026B40">
      <w:pPr>
        <w:jc w:val="both"/>
      </w:pPr>
    </w:p>
    <w:p w:rsidR="00B24152" w:rsidRDefault="00F266C2" w:rsidP="009C75E0">
      <w:r>
        <w:t>Fig</w:t>
      </w:r>
      <w:r w:rsidR="009C75E0">
        <w:t xml:space="preserve"> V.C.1</w:t>
      </w:r>
    </w:p>
    <w:p w:rsidR="00B24152" w:rsidRDefault="00B24152" w:rsidP="00026B40">
      <w:pPr>
        <w:jc w:val="both"/>
      </w:pPr>
    </w:p>
    <w:p w:rsidR="00B24152" w:rsidRDefault="00B24152" w:rsidP="00026B40">
      <w:pPr>
        <w:jc w:val="both"/>
        <w:rPr>
          <w:b/>
        </w:rPr>
      </w:pPr>
      <w:r>
        <w:t>From the above plot we</w:t>
      </w:r>
      <w:r w:rsidR="00192B03">
        <w:t xml:space="preserve"> can interpret that </w:t>
      </w:r>
      <w:r w:rsidR="00CA11AF">
        <w:t>at step size 0.0011 we get the highest ERLE (negative)</w:t>
      </w:r>
      <w:r w:rsidR="00192B03">
        <w:t>.</w:t>
      </w:r>
      <w:r w:rsidR="00CA11AF">
        <w:t xml:space="preserve"> </w:t>
      </w:r>
      <w:r w:rsidR="00CA11AF" w:rsidRPr="00CA11AF">
        <w:rPr>
          <w:b/>
        </w:rPr>
        <w:t xml:space="preserve">The voice becomes decipherable, Albeit not without </w:t>
      </w:r>
      <w:r w:rsidR="007F5F42">
        <w:rPr>
          <w:b/>
        </w:rPr>
        <w:t xml:space="preserve">considerable </w:t>
      </w:r>
      <w:r w:rsidR="00CA11AF" w:rsidRPr="00CA11AF">
        <w:rPr>
          <w:b/>
        </w:rPr>
        <w:t>background noise.</w:t>
      </w:r>
    </w:p>
    <w:p w:rsidR="00CA11AF" w:rsidRPr="00026B40" w:rsidRDefault="00CA11AF" w:rsidP="00026B40">
      <w:pPr>
        <w:jc w:val="both"/>
      </w:pPr>
    </w:p>
    <w:p w:rsidR="005F7053" w:rsidRDefault="005F7053" w:rsidP="005F7053">
      <w:pPr>
        <w:pStyle w:val="Heading2"/>
      </w:pPr>
      <w:r>
        <w:lastRenderedPageBreak/>
        <w:t>Cross-Validation based on ERLE</w:t>
      </w:r>
    </w:p>
    <w:p w:rsidR="002D4D62" w:rsidRDefault="00694482" w:rsidP="002D4D62">
      <w:pPr>
        <w:jc w:val="both"/>
      </w:pPr>
      <w:r w:rsidRPr="00694482">
        <w:t>Cross-validation</w:t>
      </w:r>
      <w:r>
        <w:t xml:space="preserve"> </w:t>
      </w:r>
      <w:r w:rsidRPr="00694482">
        <w:t>is a model validation technique for assessing how the results of a statistical analysis will generalize to an independent data set</w:t>
      </w:r>
      <w:r w:rsidR="00EF30B4">
        <w:t>.[9]</w:t>
      </w:r>
      <w:r w:rsidRPr="00694482">
        <w:t xml:space="preserve"> </w:t>
      </w:r>
      <w:r w:rsidR="00EF30B4" w:rsidRPr="00EF30B4">
        <w:t>It is mainly used in settings where the goal is prediction, and one wants to estimate how accurately a predictive model will perform in practice</w:t>
      </w:r>
      <w:r w:rsidR="00EF30B4">
        <w:t>[8]</w:t>
      </w:r>
      <w:r w:rsidR="00EF30B4" w:rsidRPr="00EF30B4">
        <w:t xml:space="preserve">. </w:t>
      </w:r>
    </w:p>
    <w:p w:rsidR="002D4D62" w:rsidRDefault="002D4D62" w:rsidP="002D4D62">
      <w:pPr>
        <w:jc w:val="both"/>
      </w:pPr>
    </w:p>
    <w:p w:rsidR="002D4D62" w:rsidRDefault="002D4D62" w:rsidP="002D4D62">
      <w:pPr>
        <w:jc w:val="both"/>
      </w:pPr>
      <w:r w:rsidRPr="002D4D62">
        <w:t>Common types of cross-validation</w:t>
      </w:r>
    </w:p>
    <w:p w:rsidR="002D4D62" w:rsidRDefault="002D4D62" w:rsidP="002D4D62">
      <w:pPr>
        <w:pStyle w:val="ListParagraph"/>
        <w:numPr>
          <w:ilvl w:val="0"/>
          <w:numId w:val="8"/>
        </w:numPr>
        <w:jc w:val="both"/>
      </w:pPr>
      <w:r>
        <w:t xml:space="preserve">Exhaustive: </w:t>
      </w:r>
      <w:r w:rsidR="00AC4CB1">
        <w:t>It does a</w:t>
      </w:r>
      <w:r>
        <w:t>ll possible ways to divide the original sample into training and test.</w:t>
      </w:r>
    </w:p>
    <w:p w:rsidR="00812937" w:rsidRDefault="002D4D62" w:rsidP="007D4BA3">
      <w:pPr>
        <w:pStyle w:val="ListParagraph"/>
        <w:numPr>
          <w:ilvl w:val="0"/>
          <w:numId w:val="8"/>
        </w:numPr>
        <w:jc w:val="both"/>
      </w:pPr>
      <w:r>
        <w:t>Non Exhaustive:</w:t>
      </w:r>
      <w:r w:rsidR="00AC4CB1">
        <w:rPr>
          <w:rFonts w:ascii="Arial" w:hAnsi="Arial" w:cs="Arial"/>
          <w:color w:val="252525"/>
          <w:sz w:val="21"/>
          <w:szCs w:val="21"/>
          <w:shd w:val="clear" w:color="auto" w:fill="FFFFFF"/>
        </w:rPr>
        <w:t xml:space="preserve"> </w:t>
      </w:r>
      <w:r w:rsidR="00AC4CB1" w:rsidRPr="00AC4CB1">
        <w:t>It does</w:t>
      </w:r>
      <w:r w:rsidRPr="00AC4CB1">
        <w:t xml:space="preserve"> not compute all ways of splitting the original sample.</w:t>
      </w:r>
    </w:p>
    <w:p w:rsidR="002D4D62" w:rsidRDefault="002D4D62" w:rsidP="00812937">
      <w:pPr>
        <w:pStyle w:val="ListParagraph"/>
        <w:jc w:val="both"/>
      </w:pPr>
      <w:r>
        <w:rPr>
          <w:rStyle w:val="apple-converted-space"/>
          <w:rFonts w:ascii="Arial" w:hAnsi="Arial" w:cs="Arial"/>
          <w:color w:val="252525"/>
          <w:sz w:val="21"/>
          <w:szCs w:val="21"/>
          <w:shd w:val="clear" w:color="auto" w:fill="FFFFFF"/>
        </w:rPr>
        <w:t> </w:t>
      </w:r>
    </w:p>
    <w:p w:rsidR="00AC4CB1" w:rsidRDefault="002D4D62" w:rsidP="002D4D62">
      <w:pPr>
        <w:jc w:val="both"/>
      </w:pPr>
      <w:r>
        <w:t>Although, we could do exhaustive cross v</w:t>
      </w:r>
      <w:r w:rsidR="00AC4CB1">
        <w:t>alidation,</w:t>
      </w:r>
    </w:p>
    <w:p w:rsidR="002D4D62" w:rsidRDefault="002D4D62" w:rsidP="002D4D62">
      <w:pPr>
        <w:jc w:val="both"/>
      </w:pPr>
      <w:r>
        <w:t xml:space="preserve">we shall only do non exhaustive cross </w:t>
      </w:r>
      <w:r w:rsidR="00AC4CB1">
        <w:t>validation due to computation limitations.</w:t>
      </w:r>
    </w:p>
    <w:p w:rsidR="00430756" w:rsidRDefault="00430756" w:rsidP="00430756">
      <w:pPr>
        <w:jc w:val="both"/>
      </w:pPr>
      <w:r w:rsidRPr="00430756">
        <w:t xml:space="preserve">We use repeated </w:t>
      </w:r>
      <w:r w:rsidRPr="00430756">
        <w:rPr>
          <w:b/>
          <w:u w:val="single"/>
        </w:rPr>
        <w:t xml:space="preserve">random sub sampling </w:t>
      </w:r>
      <w:r w:rsidR="00812937" w:rsidRPr="00430756">
        <w:rPr>
          <w:b/>
          <w:u w:val="single"/>
        </w:rPr>
        <w:t>validation</w:t>
      </w:r>
      <w:r w:rsidR="00812937" w:rsidRPr="00430756">
        <w:t>,</w:t>
      </w:r>
      <w:r w:rsidRPr="00430756">
        <w:t xml:space="preserve"> also called </w:t>
      </w:r>
      <w:r w:rsidR="00812937" w:rsidRPr="00430756">
        <w:t xml:space="preserve">as </w:t>
      </w:r>
      <w:r w:rsidR="00812937" w:rsidRPr="00D75FF5">
        <w:rPr>
          <w:b/>
          <w:u w:val="single"/>
        </w:rPr>
        <w:t>Monte</w:t>
      </w:r>
      <w:r w:rsidRPr="00D75FF5">
        <w:rPr>
          <w:b/>
          <w:u w:val="single"/>
        </w:rPr>
        <w:t xml:space="preserve"> Carlo cross-validation</w:t>
      </w:r>
      <w:r>
        <w:t xml:space="preserve"> </w:t>
      </w:r>
      <w:r w:rsidR="00812937">
        <w:t xml:space="preserve">which </w:t>
      </w:r>
      <w:r w:rsidR="00812937" w:rsidRPr="00430756">
        <w:t>randomly</w:t>
      </w:r>
      <w:r w:rsidRPr="00430756">
        <w:t xml:space="preserve"> splits the dataset into training and validation data. For each such split, the model is fit to the training data, and predictive accuracy is assessed using the validation data. The results are then averaged over the splits. </w:t>
      </w:r>
    </w:p>
    <w:p w:rsidR="00430756" w:rsidRDefault="00430756" w:rsidP="00430756">
      <w:pPr>
        <w:jc w:val="both"/>
      </w:pPr>
      <w:r>
        <w:t>Advantages over other techniques:</w:t>
      </w:r>
    </w:p>
    <w:p w:rsidR="00430756" w:rsidRDefault="00430756" w:rsidP="00430756">
      <w:pPr>
        <w:pStyle w:val="ListParagraph"/>
        <w:numPr>
          <w:ilvl w:val="0"/>
          <w:numId w:val="9"/>
        </w:numPr>
        <w:jc w:val="both"/>
      </w:pPr>
      <w:r w:rsidRPr="00430756">
        <w:t>over k-fold cross validation</w:t>
      </w:r>
      <w:r>
        <w:t>: T</w:t>
      </w:r>
      <w:r w:rsidRPr="00430756">
        <w:t>he proportion of the training/validation split is not dependent on the number of iterations (folds).</w:t>
      </w:r>
    </w:p>
    <w:p w:rsidR="00430756" w:rsidRDefault="00430756" w:rsidP="00430756">
      <w:pPr>
        <w:jc w:val="both"/>
      </w:pPr>
      <w:r>
        <w:t>D</w:t>
      </w:r>
      <w:r w:rsidRPr="00430756">
        <w:t xml:space="preserve">isadvantage </w:t>
      </w:r>
      <w:r>
        <w:t>over other techniques</w:t>
      </w:r>
      <w:r w:rsidRPr="00430756">
        <w:t xml:space="preserve"> </w:t>
      </w:r>
    </w:p>
    <w:p w:rsidR="00430756" w:rsidRDefault="00430756" w:rsidP="00430756">
      <w:pPr>
        <w:pStyle w:val="ListParagraph"/>
        <w:numPr>
          <w:ilvl w:val="0"/>
          <w:numId w:val="9"/>
        </w:numPr>
        <w:jc w:val="both"/>
      </w:pPr>
      <w:r w:rsidRPr="00430756">
        <w:t>validation subsets may overlap</w:t>
      </w:r>
    </w:p>
    <w:p w:rsidR="00430756" w:rsidRDefault="00430756" w:rsidP="00786ECC">
      <w:pPr>
        <w:pStyle w:val="ListParagraph"/>
        <w:numPr>
          <w:ilvl w:val="0"/>
          <w:numId w:val="9"/>
        </w:numPr>
        <w:jc w:val="both"/>
      </w:pPr>
      <w:r>
        <w:t>S</w:t>
      </w:r>
      <w:r w:rsidRPr="00430756">
        <w:t>ome observations may never be selected in the validation subsample</w:t>
      </w:r>
      <w:r>
        <w:t>.</w:t>
      </w:r>
    </w:p>
    <w:p w:rsidR="00430756" w:rsidRDefault="00430756" w:rsidP="00430756">
      <w:pPr>
        <w:jc w:val="both"/>
      </w:pPr>
    </w:p>
    <w:p w:rsidR="00430756" w:rsidRDefault="00430756" w:rsidP="00430756">
      <w:pPr>
        <w:jc w:val="both"/>
      </w:pPr>
      <w:r w:rsidRPr="00430756">
        <w:t>This method also exhibits Monte Carlo variation, meaning that the results will vary if the analysis is repeated with different random splits.</w:t>
      </w:r>
    </w:p>
    <w:p w:rsidR="00430756" w:rsidRPr="00430756" w:rsidRDefault="00430756" w:rsidP="00430756">
      <w:pPr>
        <w:jc w:val="both"/>
      </w:pPr>
    </w:p>
    <w:p w:rsidR="00430756" w:rsidRDefault="00430756" w:rsidP="00430756">
      <w:pPr>
        <w:jc w:val="both"/>
      </w:pPr>
      <w:r w:rsidRPr="00430756">
        <w:t>As the number of random splits approaches infinity, the result of repeated random sub-sampling validation tends towards that of leave-p-out cross-</w:t>
      </w:r>
      <w:r w:rsidR="00812937" w:rsidRPr="00430756">
        <w:t>validation.</w:t>
      </w:r>
      <w:r w:rsidR="00812937">
        <w:t xml:space="preserve"> [10]</w:t>
      </w:r>
    </w:p>
    <w:p w:rsidR="00C964E6" w:rsidRDefault="00C964E6" w:rsidP="00430756">
      <w:pPr>
        <w:jc w:val="both"/>
      </w:pPr>
    </w:p>
    <w:p w:rsidR="00C964E6" w:rsidRPr="00430756" w:rsidRDefault="00C964E6" w:rsidP="00430756">
      <w:pPr>
        <w:jc w:val="both"/>
      </w:pPr>
      <w:r>
        <w:t xml:space="preserve">Below we can find the simulation done for 1000 </w:t>
      </w:r>
      <w:r w:rsidR="00C64A3A">
        <w:t>iterations, Filter order=14 and step size=0.1.</w:t>
      </w:r>
      <w:r>
        <w:t xml:space="preserve"> In each iteration, </w:t>
      </w:r>
      <w:r w:rsidR="00C64A3A">
        <w:t>we</w:t>
      </w:r>
      <w:r>
        <w:t xml:space="preserve"> have plot the value of ERLE by randomly dividing (Gaussian Distribution) the input signals into training and validation set.</w:t>
      </w:r>
      <w:r>
        <w:tab/>
        <w:t>.</w:t>
      </w:r>
    </w:p>
    <w:p w:rsidR="00430756" w:rsidRDefault="00C964E6" w:rsidP="00430756">
      <w:r>
        <w:rPr>
          <w:noProof/>
          <w:lang w:eastAsia="en-US"/>
        </w:rPr>
        <w:drawing>
          <wp:inline distT="0" distB="0" distL="0" distR="0">
            <wp:extent cx="3197860" cy="327406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ossValidationBasedonERLE.jpg"/>
                    <pic:cNvPicPr/>
                  </pic:nvPicPr>
                  <pic:blipFill>
                    <a:blip r:embed="rId11">
                      <a:extLst>
                        <a:ext uri="{28A0092B-C50C-407E-A947-70E740481C1C}">
                          <a14:useLocalDpi xmlns:a14="http://schemas.microsoft.com/office/drawing/2010/main" val="0"/>
                        </a:ext>
                      </a:extLst>
                    </a:blip>
                    <a:stretch>
                      <a:fillRect/>
                    </a:stretch>
                  </pic:blipFill>
                  <pic:spPr>
                    <a:xfrm>
                      <a:off x="0" y="0"/>
                      <a:ext cx="3197860" cy="3274060"/>
                    </a:xfrm>
                    <a:prstGeom prst="rect">
                      <a:avLst/>
                    </a:prstGeom>
                  </pic:spPr>
                </pic:pic>
              </a:graphicData>
            </a:graphic>
          </wp:inline>
        </w:drawing>
      </w:r>
    </w:p>
    <w:p w:rsidR="00C964E6" w:rsidRDefault="00C64A3A" w:rsidP="00C64A3A">
      <w:r>
        <w:t xml:space="preserve">Average value of ERLE= </w:t>
      </w:r>
      <w:r w:rsidRPr="00C64A3A">
        <w:t>33.237</w:t>
      </w:r>
      <w:r>
        <w:t>dB</w:t>
      </w:r>
    </w:p>
    <w:p w:rsidR="00C64A3A" w:rsidRDefault="00C64A3A" w:rsidP="00C64A3A"/>
    <w:p w:rsidR="00AC4CB1" w:rsidRDefault="00C64A3A" w:rsidP="002D4D62">
      <w:pPr>
        <w:jc w:val="both"/>
      </w:pPr>
      <w:r>
        <w:t xml:space="preserve">The sudden high spikes in the output indicate very accurate prediction of the actual signal. The sudden low spikes indicate when the </w:t>
      </w:r>
      <w:r w:rsidR="00966FF7">
        <w:t>signal.</w:t>
      </w:r>
    </w:p>
    <w:p w:rsidR="002D4D62" w:rsidRPr="00EF30B4" w:rsidRDefault="002D4D62" w:rsidP="00694482">
      <w:pPr>
        <w:jc w:val="both"/>
      </w:pPr>
    </w:p>
    <w:p w:rsidR="005F7053" w:rsidRDefault="005F7053" w:rsidP="005F7053">
      <w:pPr>
        <w:pStyle w:val="Heading2"/>
      </w:pPr>
      <w:r>
        <w:t>Best Filter Order</w:t>
      </w:r>
      <w:r w:rsidR="009C249F">
        <w:t xml:space="preserve"> using ERLE.</w:t>
      </w:r>
    </w:p>
    <w:p w:rsidR="009C249F" w:rsidRDefault="009C249F" w:rsidP="009C249F">
      <w:pPr>
        <w:pStyle w:val="BodyText"/>
        <w:rPr>
          <w:lang w:eastAsia="en-US"/>
        </w:rPr>
      </w:pPr>
    </w:p>
    <w:p w:rsidR="009C249F" w:rsidRPr="009C249F" w:rsidRDefault="009C249F" w:rsidP="009C249F">
      <w:pPr>
        <w:pStyle w:val="BodyText"/>
        <w:rPr>
          <w:lang w:eastAsia="en-US"/>
        </w:rPr>
      </w:pPr>
      <w:r>
        <w:rPr>
          <w:lang w:eastAsia="en-US"/>
        </w:rPr>
        <w:t xml:space="preserve">In this section we shall show the best filter </w:t>
      </w:r>
      <w:r w:rsidR="009C75E0">
        <w:rPr>
          <w:lang w:eastAsia="en-US"/>
        </w:rPr>
        <w:t>order ERLE</w:t>
      </w:r>
      <w:r>
        <w:rPr>
          <w:lang w:eastAsia="en-US"/>
        </w:rPr>
        <w:t>.</w:t>
      </w:r>
      <w:r w:rsidR="00947FE1">
        <w:rPr>
          <w:lang w:eastAsia="en-US"/>
        </w:rPr>
        <w:t xml:space="preserve"> We later corroborate the performa</w:t>
      </w:r>
      <w:r w:rsidR="00F266C2">
        <w:rPr>
          <w:lang w:eastAsia="en-US"/>
        </w:rPr>
        <w:t>nce measure by showing playing the sound, since the result of sound cannot be shown in the paper</w:t>
      </w:r>
      <w:r w:rsidR="00966FF7">
        <w:rPr>
          <w:lang w:eastAsia="en-US"/>
        </w:rPr>
        <w:t>,</w:t>
      </w:r>
      <w:r w:rsidR="00F266C2">
        <w:rPr>
          <w:lang w:eastAsia="en-US"/>
        </w:rPr>
        <w:t xml:space="preserve"> we shall just show the plot of sound signal for optimum parameters and random parameters for comparison.</w:t>
      </w:r>
    </w:p>
    <w:p w:rsidR="00966FF7" w:rsidRDefault="005A0B15" w:rsidP="00C15A59">
      <w:pPr>
        <w:pStyle w:val="BodyText"/>
        <w:rPr>
          <w:lang w:eastAsia="en-US"/>
        </w:rPr>
      </w:pPr>
      <w:r>
        <w:rPr>
          <w:noProof/>
          <w:lang w:eastAsia="en-US"/>
        </w:rPr>
        <w:drawing>
          <wp:inline distT="0" distB="0" distL="0" distR="0">
            <wp:extent cx="3197860" cy="23983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stFilterOrder.jpg"/>
                    <pic:cNvPicPr/>
                  </pic:nvPicPr>
                  <pic:blipFill>
                    <a:blip r:embed="rId12">
                      <a:extLst>
                        <a:ext uri="{28A0092B-C50C-407E-A947-70E740481C1C}">
                          <a14:useLocalDpi xmlns:a14="http://schemas.microsoft.com/office/drawing/2010/main" val="0"/>
                        </a:ext>
                      </a:extLst>
                    </a:blip>
                    <a:stretch>
                      <a:fillRect/>
                    </a:stretch>
                  </pic:blipFill>
                  <pic:spPr>
                    <a:xfrm>
                      <a:off x="0" y="0"/>
                      <a:ext cx="3197860" cy="2398395"/>
                    </a:xfrm>
                    <a:prstGeom prst="rect">
                      <a:avLst/>
                    </a:prstGeom>
                  </pic:spPr>
                </pic:pic>
              </a:graphicData>
            </a:graphic>
          </wp:inline>
        </w:drawing>
      </w:r>
    </w:p>
    <w:p w:rsidR="00966FF7" w:rsidRDefault="00966FF7" w:rsidP="00C15A59">
      <w:pPr>
        <w:pStyle w:val="BodyText"/>
        <w:rPr>
          <w:lang w:eastAsia="en-US"/>
        </w:rPr>
      </w:pPr>
      <w:r>
        <w:rPr>
          <w:lang w:eastAsia="en-US"/>
        </w:rPr>
        <w:t>The above plot is plotted by variating the step size from 0.00</w:t>
      </w:r>
      <w:r w:rsidR="005A0B15">
        <w:rPr>
          <w:lang w:eastAsia="en-US"/>
        </w:rPr>
        <w:t>0</w:t>
      </w:r>
      <w:r>
        <w:rPr>
          <w:lang w:eastAsia="en-US"/>
        </w:rPr>
        <w:t xml:space="preserve">1 to 0.1 and filter order from </w:t>
      </w:r>
      <w:r w:rsidR="003147DC">
        <w:rPr>
          <w:lang w:eastAsia="en-US"/>
        </w:rPr>
        <w:t>3 to 50</w:t>
      </w:r>
      <w:r>
        <w:rPr>
          <w:lang w:eastAsia="en-US"/>
        </w:rPr>
        <w:t xml:space="preserve"> and plotting the respective </w:t>
      </w:r>
      <w:r w:rsidR="003147DC">
        <w:rPr>
          <w:lang w:eastAsia="en-US"/>
        </w:rPr>
        <w:t>ERLE</w:t>
      </w:r>
      <w:r>
        <w:rPr>
          <w:lang w:eastAsia="en-US"/>
        </w:rPr>
        <w:t xml:space="preserve">. The best filter order and step size come out to be at filter order </w:t>
      </w:r>
      <w:r w:rsidR="003147DC">
        <w:rPr>
          <w:lang w:eastAsia="en-US"/>
        </w:rPr>
        <w:t>50</w:t>
      </w:r>
      <w:r>
        <w:rPr>
          <w:lang w:eastAsia="en-US"/>
        </w:rPr>
        <w:t xml:space="preserve"> and step size 0.</w:t>
      </w:r>
      <w:r w:rsidR="003147DC">
        <w:rPr>
          <w:lang w:eastAsia="en-US"/>
        </w:rPr>
        <w:t>098</w:t>
      </w:r>
      <w:r>
        <w:rPr>
          <w:lang w:eastAsia="en-US"/>
        </w:rPr>
        <w:t>1.</w:t>
      </w:r>
    </w:p>
    <w:p w:rsidR="00A73A14" w:rsidRDefault="00A73A14" w:rsidP="00C15A59">
      <w:pPr>
        <w:pStyle w:val="BodyText"/>
        <w:rPr>
          <w:lang w:eastAsia="en-US"/>
        </w:rPr>
      </w:pPr>
    </w:p>
    <w:p w:rsidR="00B60A53" w:rsidRDefault="00A73A14" w:rsidP="00CA11AF">
      <w:pPr>
        <w:pStyle w:val="BodyText"/>
        <w:ind w:firstLine="0"/>
        <w:rPr>
          <w:lang w:eastAsia="en-US"/>
        </w:rPr>
      </w:pPr>
      <w:r>
        <w:rPr>
          <w:noProof/>
          <w:lang w:eastAsia="en-US"/>
        </w:rPr>
        <w:lastRenderedPageBreak/>
        <w:drawing>
          <wp:inline distT="0" distB="0" distL="0" distR="0">
            <wp:extent cx="3197860" cy="29260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ALOUTPUT.jpg"/>
                    <pic:cNvPicPr/>
                  </pic:nvPicPr>
                  <pic:blipFill>
                    <a:blip r:embed="rId13">
                      <a:extLst>
                        <a:ext uri="{28A0092B-C50C-407E-A947-70E740481C1C}">
                          <a14:useLocalDpi xmlns:a14="http://schemas.microsoft.com/office/drawing/2010/main" val="0"/>
                        </a:ext>
                      </a:extLst>
                    </a:blip>
                    <a:stretch>
                      <a:fillRect/>
                    </a:stretch>
                  </pic:blipFill>
                  <pic:spPr>
                    <a:xfrm>
                      <a:off x="0" y="0"/>
                      <a:ext cx="3197860" cy="2926080"/>
                    </a:xfrm>
                    <a:prstGeom prst="rect">
                      <a:avLst/>
                    </a:prstGeom>
                  </pic:spPr>
                </pic:pic>
              </a:graphicData>
            </a:graphic>
          </wp:inline>
        </w:drawing>
      </w:r>
    </w:p>
    <w:p w:rsidR="003147DC" w:rsidRDefault="00A73A14" w:rsidP="00CA11AF">
      <w:pPr>
        <w:pStyle w:val="BodyText"/>
        <w:ind w:firstLine="0"/>
        <w:rPr>
          <w:b/>
          <w:lang w:eastAsia="en-US"/>
        </w:rPr>
      </w:pPr>
      <w:r>
        <w:rPr>
          <w:lang w:eastAsia="en-US"/>
        </w:rPr>
        <w:t>From</w:t>
      </w:r>
      <w:r w:rsidR="006F0871">
        <w:rPr>
          <w:lang w:eastAsia="en-US"/>
        </w:rPr>
        <w:t xml:space="preserve"> the above plot </w:t>
      </w:r>
      <w:r w:rsidR="005A0B15">
        <w:rPr>
          <w:lang w:eastAsia="en-US"/>
        </w:rPr>
        <w:t>we can infer that the output is cleaned o</w:t>
      </w:r>
      <w:r w:rsidR="003147DC">
        <w:rPr>
          <w:lang w:eastAsia="en-US"/>
        </w:rPr>
        <w:t xml:space="preserve">f the initial background noise. The </w:t>
      </w:r>
      <w:r w:rsidR="003147DC" w:rsidRPr="003B0B64">
        <w:rPr>
          <w:b/>
          <w:lang w:eastAsia="en-US"/>
        </w:rPr>
        <w:t>SN</w:t>
      </w:r>
      <w:r w:rsidR="003147DC" w:rsidRPr="003147DC">
        <w:rPr>
          <w:b/>
          <w:lang w:eastAsia="en-US"/>
        </w:rPr>
        <w:t>R for the output is 29.13</w:t>
      </w:r>
    </w:p>
    <w:p w:rsidR="003B0B64" w:rsidRPr="003B0B64" w:rsidRDefault="003B0B64" w:rsidP="00CA11AF">
      <w:pPr>
        <w:pStyle w:val="BodyText"/>
        <w:ind w:firstLine="0"/>
        <w:rPr>
          <w:lang w:eastAsia="en-US"/>
        </w:rPr>
      </w:pPr>
      <w:r w:rsidRPr="003B0B64">
        <w:rPr>
          <w:lang w:eastAsia="en-US"/>
        </w:rPr>
        <w:t>Although</w:t>
      </w:r>
      <w:r>
        <w:rPr>
          <w:lang w:eastAsia="en-US"/>
        </w:rPr>
        <w:t xml:space="preserve"> this is not the cleanest noise. We got the cleanest noise at fi</w:t>
      </w:r>
      <w:r w:rsidR="009C75E0">
        <w:rPr>
          <w:lang w:eastAsia="en-US"/>
        </w:rPr>
        <w:t>lter order 14 and step size 0.1.</w:t>
      </w:r>
      <w:r w:rsidR="00C764B0">
        <w:rPr>
          <w:lang w:eastAsia="en-US"/>
        </w:rPr>
        <w:t xml:space="preserve"> </w:t>
      </w:r>
      <w:ins w:id="0" w:author="Sanghai,Devyash" w:date="2016-10-18T23:58:00Z">
        <w:r w:rsidR="00C764B0">
          <w:rPr>
            <w:lang w:eastAsia="en-US"/>
          </w:rPr>
          <w:t xml:space="preserve">ERLE here is only measuring the ratio of output </w:t>
        </w:r>
      </w:ins>
      <w:ins w:id="1" w:author="Sanghai,Devyash" w:date="2016-10-18T23:59:00Z">
        <w:r w:rsidR="00C764B0">
          <w:rPr>
            <w:lang w:eastAsia="en-US"/>
          </w:rPr>
          <w:t>voice</w:t>
        </w:r>
      </w:ins>
      <w:ins w:id="2" w:author="Sanghai,Devyash" w:date="2016-10-18T23:58:00Z">
        <w:r w:rsidR="00C764B0">
          <w:rPr>
            <w:lang w:eastAsia="en-US"/>
          </w:rPr>
          <w:t xml:space="preserve"> to original signal. As we </w:t>
        </w:r>
      </w:ins>
      <w:ins w:id="3" w:author="Sanghai,Devyash" w:date="2016-10-18T23:59:00Z">
        <w:r w:rsidR="00C764B0">
          <w:rPr>
            <w:lang w:eastAsia="en-US"/>
          </w:rPr>
          <w:t>don’t</w:t>
        </w:r>
      </w:ins>
      <w:ins w:id="4" w:author="Sanghai,Devyash" w:date="2016-10-18T23:58:00Z">
        <w:r w:rsidR="00C764B0">
          <w:rPr>
            <w:lang w:eastAsia="en-US"/>
          </w:rPr>
          <w:t xml:space="preserve"> have the original signal</w:t>
        </w:r>
      </w:ins>
      <w:r w:rsidR="009C75E0">
        <w:rPr>
          <w:lang w:eastAsia="en-US"/>
        </w:rPr>
        <w:t xml:space="preserve"> </w:t>
      </w:r>
      <w:ins w:id="5" w:author="Sanghai,Devyash" w:date="2016-10-18T23:59:00Z">
        <w:r w:rsidR="00C764B0">
          <w:rPr>
            <w:lang w:eastAsia="en-US"/>
          </w:rPr>
          <w:t>ERLE cannot completely predict the correct filter order and step size</w:t>
        </w:r>
      </w:ins>
      <w:bookmarkStart w:id="6" w:name="_GoBack"/>
      <w:bookmarkEnd w:id="6"/>
    </w:p>
    <w:p w:rsidR="00B60A53" w:rsidRDefault="00B60A53">
      <w:pPr>
        <w:pStyle w:val="BodyText"/>
      </w:pPr>
      <w:r>
        <w:t>.</w:t>
      </w:r>
    </w:p>
    <w:p w:rsidR="003147DC" w:rsidRDefault="003147DC" w:rsidP="003147DC">
      <w:pPr>
        <w:pStyle w:val="Heading1"/>
      </w:pPr>
      <w:r>
        <w:t>Conclusion</w:t>
      </w:r>
    </w:p>
    <w:p w:rsidR="003147DC" w:rsidRDefault="003147DC" w:rsidP="003147DC">
      <w:pPr>
        <w:pStyle w:val="BodyText"/>
        <w:rPr>
          <w:lang w:eastAsia="en-US"/>
        </w:rPr>
      </w:pPr>
    </w:p>
    <w:p w:rsidR="003147DC" w:rsidRPr="003147DC" w:rsidRDefault="003147DC" w:rsidP="003147DC">
      <w:pPr>
        <w:pStyle w:val="BodyText"/>
        <w:rPr>
          <w:lang w:eastAsia="en-US"/>
        </w:rPr>
      </w:pPr>
      <w:r>
        <w:rPr>
          <w:lang w:eastAsia="en-US"/>
        </w:rPr>
        <w:t xml:space="preserve">We have effectively analyzed performance of FIR filter using Normalized Mean Square Algorithm for adaptive noise cancellation. </w:t>
      </w:r>
      <w:r w:rsidR="003B0B64">
        <w:rPr>
          <w:lang w:eastAsia="en-US"/>
        </w:rPr>
        <w:t xml:space="preserve">We showed that if the desired voice signal correlation is present in both the input the noise cannot be completely clean. Then we plot the performance measure of the </w:t>
      </w:r>
      <w:r w:rsidR="003B0B64">
        <w:rPr>
          <w:lang w:eastAsia="en-US"/>
        </w:rPr>
        <w:t xml:space="preserve">NLMS algorithm we showed that the filter converges to a minimum. We performed </w:t>
      </w:r>
      <w:r w:rsidR="009C75E0">
        <w:rPr>
          <w:lang w:eastAsia="en-US"/>
        </w:rPr>
        <w:t>Monte Carlo Cross Validation using the ERLE to proof our model. We found out the best filter order and step size</w:t>
      </w:r>
      <w:r w:rsidR="00F27ED7">
        <w:rPr>
          <w:lang w:eastAsia="en-US"/>
        </w:rPr>
        <w:t xml:space="preserve"> using</w:t>
      </w:r>
      <w:r w:rsidR="009C75E0">
        <w:rPr>
          <w:lang w:eastAsia="en-US"/>
        </w:rPr>
        <w:t xml:space="preserve"> </w:t>
      </w:r>
      <w:r w:rsidR="00F27ED7">
        <w:rPr>
          <w:lang w:eastAsia="en-US"/>
        </w:rPr>
        <w:t>ERLE as a cost function</w:t>
      </w:r>
    </w:p>
    <w:p w:rsidR="003147DC" w:rsidRDefault="003147DC">
      <w:pPr>
        <w:pStyle w:val="BodyText"/>
      </w:pPr>
    </w:p>
    <w:p w:rsidR="00B60A53" w:rsidRDefault="00B60A53">
      <w:pPr>
        <w:pStyle w:val="Heading1"/>
        <w:numPr>
          <w:ilvl w:val="0"/>
          <w:numId w:val="0"/>
        </w:numPr>
      </w:pPr>
      <w:r>
        <w:t>References</w:t>
      </w:r>
    </w:p>
    <w:p w:rsidR="00B60A53" w:rsidRPr="006F0871" w:rsidRDefault="00B60A53" w:rsidP="006F0871">
      <w:pPr>
        <w:jc w:val="both"/>
      </w:pPr>
    </w:p>
    <w:p w:rsidR="006F0871" w:rsidRDefault="006F0871" w:rsidP="006F0871">
      <w:pPr>
        <w:pStyle w:val="references"/>
      </w:pPr>
      <w:r w:rsidRPr="006F0871">
        <w:t xml:space="preserve">Adaptive filter. (n.d.). Retrieved October 18, 2016, from </w:t>
      </w:r>
      <w:r>
        <w:t xml:space="preserve">  </w:t>
      </w:r>
      <w:r w:rsidRPr="006F0871">
        <w:t>https://en.wikipedia.org/wiki/Adaptive_filter</w:t>
      </w:r>
    </w:p>
    <w:p w:rsidR="006F0871" w:rsidRPr="006F0871" w:rsidRDefault="006F0871" w:rsidP="006F0871">
      <w:pPr>
        <w:pStyle w:val="references"/>
      </w:pPr>
      <w:r w:rsidRPr="006F0871">
        <w:t xml:space="preserve">Adaptive Noise Cancellation - CMU Computer Science. (n.d.). Retrieved October 18, 2016, from http://www.cs.cmu.edu/~aarti/pubs/ANC.pdf </w:t>
      </w:r>
    </w:p>
    <w:p w:rsidR="00B60A53" w:rsidRPr="00FE7297" w:rsidRDefault="00FE7297" w:rsidP="00EF30B4">
      <w:pPr>
        <w:pStyle w:val="references"/>
        <w:jc w:val="left"/>
      </w:pPr>
      <w:r w:rsidRPr="00EF30B4">
        <w:t>ADAPTIVE FILTERING ALGORITHMS FOR NOISE</w:t>
      </w:r>
      <w:r w:rsidRPr="00EF30B4">
        <w:br/>
        <w:t>CANCELLATION</w:t>
      </w:r>
      <w:r w:rsidR="00C64A3A">
        <w:t xml:space="preserve"> Author</w:t>
      </w:r>
      <w:r w:rsidRPr="00EF30B4">
        <w:t>s: Rafael Merredin Alves</w:t>
      </w:r>
      <w:r w:rsidRPr="00FE7297">
        <w:t xml:space="preserve"> </w:t>
      </w:r>
      <w:r w:rsidRPr="00EF30B4">
        <w:t>Falcão</w:t>
      </w:r>
    </w:p>
    <w:p w:rsidR="005D6123" w:rsidRDefault="005D6123" w:rsidP="005D6123">
      <w:pPr>
        <w:pStyle w:val="references"/>
        <w:rPr>
          <w:rFonts w:eastAsia="Times New Roman"/>
        </w:rPr>
      </w:pPr>
      <w:r>
        <w:t xml:space="preserve">Revolvy, L. (n.d.). "Adaptive filter" on Revolvy.com. Retrieved October 18, 2016, from http://www.revolvy.com/main/index.php?s=Adaptive filter </w:t>
      </w:r>
    </w:p>
    <w:p w:rsidR="00B60A53" w:rsidRDefault="005D6123" w:rsidP="005D6123">
      <w:pPr>
        <w:pStyle w:val="references"/>
      </w:pPr>
      <w:r>
        <w:t xml:space="preserve"> </w:t>
      </w:r>
      <w:r w:rsidR="00026B40">
        <w:t>[6] S. Haykin, Adaptive Filter Theory. 4th ed. Englewood Cliffs, NJ: Prentice Hall, 2002.</w:t>
      </w:r>
    </w:p>
    <w:p w:rsidR="00026B40" w:rsidRDefault="00026B40" w:rsidP="00EF30B4">
      <w:pPr>
        <w:pStyle w:val="references"/>
        <w:numPr>
          <w:ilvl w:val="0"/>
          <w:numId w:val="0"/>
        </w:numPr>
        <w:ind w:left="360" w:hanging="360"/>
        <w:jc w:val="left"/>
      </w:pPr>
      <w:r>
        <w:t>[7]</w:t>
      </w:r>
      <w:r w:rsidRPr="00026B40">
        <w:t xml:space="preserve"> https://en.wikipedia.org/wiki/Signal-to-noise_ratio</w:t>
      </w:r>
    </w:p>
    <w:p w:rsidR="00EF30B4" w:rsidRDefault="00EF30B4" w:rsidP="00EF30B4">
      <w:pPr>
        <w:pStyle w:val="references"/>
        <w:numPr>
          <w:ilvl w:val="0"/>
          <w:numId w:val="0"/>
        </w:numPr>
        <w:ind w:left="360" w:hanging="360"/>
        <w:jc w:val="left"/>
        <w:rPr>
          <w:rStyle w:val="reference-accessdate"/>
          <w:rFonts w:ascii="Arial" w:hAnsi="Arial" w:cs="Arial"/>
          <w:i/>
          <w:iCs/>
          <w:color w:val="252525"/>
          <w:sz w:val="19"/>
          <w:szCs w:val="19"/>
        </w:rPr>
      </w:pPr>
      <w:r>
        <w:t>[8]</w:t>
      </w:r>
      <w:r w:rsidRPr="00EF30B4">
        <w:rPr>
          <w:rStyle w:val="WW8Num1z0"/>
          <w:rFonts w:ascii="Arial" w:hAnsi="Arial" w:cs="Arial"/>
          <w:color w:val="252525"/>
          <w:sz w:val="19"/>
          <w:szCs w:val="19"/>
        </w:rPr>
        <w:t xml:space="preserve"> </w:t>
      </w:r>
      <w:r w:rsidRPr="00EF30B4">
        <w:rPr>
          <w:rStyle w:val="HTMLCite"/>
          <w:rFonts w:ascii="Arial" w:hAnsi="Arial" w:cs="Arial"/>
          <w:color w:val="252525"/>
          <w:sz w:val="19"/>
          <w:szCs w:val="19"/>
        </w:rPr>
        <w:t>"</w:t>
      </w:r>
      <w:r w:rsidRPr="00EF30B4">
        <w:t>Newbie question: Confused about train, validation and test data!". http://www.heatonresearch.com/node/1823</w:t>
      </w:r>
      <w:r>
        <w:rPr>
          <w:rStyle w:val="reference-accessdate"/>
          <w:rFonts w:ascii="Arial" w:hAnsi="Arial" w:cs="Arial"/>
          <w:i/>
          <w:iCs/>
          <w:color w:val="252525"/>
          <w:sz w:val="19"/>
          <w:szCs w:val="19"/>
        </w:rPr>
        <w:t>.</w:t>
      </w:r>
    </w:p>
    <w:p w:rsidR="005D6123" w:rsidRPr="005D6123" w:rsidRDefault="00EF30B4" w:rsidP="005D6123">
      <w:pPr>
        <w:suppressAutoHyphens w:val="0"/>
        <w:jc w:val="left"/>
        <w:rPr>
          <w:rFonts w:eastAsia="Times New Roman"/>
          <w:sz w:val="24"/>
          <w:szCs w:val="24"/>
          <w:lang w:eastAsia="en-US"/>
        </w:rPr>
      </w:pPr>
      <w:r w:rsidRPr="00EF30B4">
        <w:t xml:space="preserve">[9] </w:t>
      </w:r>
      <w:r w:rsidR="005D6123" w:rsidRPr="005D6123">
        <w:rPr>
          <w:lang w:eastAsia="en-US"/>
        </w:rPr>
        <w:t>(n.d.). Retrieved October 18, 2016, from https://en.wikipedia.org/wiki/Cross-validation_(statistics)#cite_note-Newbie_question:_Confused_about_train.2C_validation_and_test_data.21-4</w:t>
      </w:r>
      <w:r w:rsidR="005D6123" w:rsidRPr="005D6123">
        <w:rPr>
          <w:rFonts w:eastAsia="Times New Roman"/>
          <w:sz w:val="24"/>
          <w:szCs w:val="24"/>
          <w:lang w:eastAsia="en-US"/>
        </w:rPr>
        <w:t xml:space="preserve"> </w:t>
      </w:r>
    </w:p>
    <w:p w:rsidR="00812937" w:rsidRDefault="00812937" w:rsidP="00812937">
      <w:pPr>
        <w:pStyle w:val="references"/>
        <w:numPr>
          <w:ilvl w:val="0"/>
          <w:numId w:val="0"/>
        </w:numPr>
        <w:ind w:left="360" w:hanging="360"/>
        <w:jc w:val="left"/>
        <w:rPr>
          <w:rStyle w:val="reference-accessdate"/>
          <w:rFonts w:ascii="Arial" w:hAnsi="Arial" w:cs="Arial"/>
          <w:i/>
          <w:iCs/>
          <w:color w:val="252525"/>
          <w:sz w:val="19"/>
          <w:szCs w:val="19"/>
        </w:rPr>
      </w:pPr>
    </w:p>
    <w:p w:rsidR="00812937" w:rsidRDefault="00812937" w:rsidP="00812937">
      <w:pPr>
        <w:pStyle w:val="references"/>
        <w:numPr>
          <w:ilvl w:val="0"/>
          <w:numId w:val="0"/>
        </w:numPr>
        <w:ind w:left="360" w:hanging="360"/>
        <w:jc w:val="left"/>
      </w:pPr>
      <w:r w:rsidRPr="00812937">
        <w:t>[10]</w:t>
      </w:r>
      <w:r w:rsidR="005D6123" w:rsidRPr="005D6123">
        <w:rPr>
          <w:rFonts w:ascii="Open Sans" w:hAnsi="Open Sans" w:cs="Open Sans"/>
          <w:b/>
          <w:bCs/>
          <w:color w:val="333333"/>
          <w:shd w:val="clear" w:color="auto" w:fill="FFE7AF"/>
        </w:rPr>
        <w:t xml:space="preserve"> </w:t>
      </w:r>
      <w:r w:rsidR="005D6123" w:rsidRPr="005D6123">
        <w:t>Cross Validation. (n.d.). Retrieved October 18, 2016, from http://www.cs.cmu.edu/~schneide/tut5/node42.html</w:t>
      </w:r>
    </w:p>
    <w:p w:rsidR="005D6123" w:rsidRPr="005D6123" w:rsidRDefault="000033FD" w:rsidP="005D6123">
      <w:pPr>
        <w:suppressAutoHyphens w:val="0"/>
        <w:jc w:val="left"/>
        <w:rPr>
          <w:lang w:eastAsia="en-US"/>
        </w:rPr>
      </w:pPr>
      <w:r>
        <w:t>[11]</w:t>
      </w:r>
      <w:r w:rsidRPr="000033FD">
        <w:rPr>
          <w:rFonts w:ascii="Helvetica" w:hAnsi="Helvetica" w:cs="Helvetica"/>
          <w:color w:val="444444"/>
        </w:rPr>
        <w:t xml:space="preserve"> </w:t>
      </w:r>
      <w:r w:rsidR="005D6123" w:rsidRPr="005D6123">
        <w:rPr>
          <w:lang w:eastAsia="en-US"/>
        </w:rPr>
        <w:t xml:space="preserve">Sparse Adaptive Filters for Echo Cancellation. (n.d.). Retrieved October 18, 2016, from https://goo.gl/DQdClh </w:t>
      </w:r>
    </w:p>
    <w:p w:rsidR="000033FD" w:rsidRPr="00812937" w:rsidRDefault="000033FD" w:rsidP="00812937">
      <w:pPr>
        <w:pStyle w:val="references"/>
        <w:numPr>
          <w:ilvl w:val="0"/>
          <w:numId w:val="0"/>
        </w:numPr>
        <w:ind w:left="360" w:hanging="360"/>
        <w:jc w:val="left"/>
        <w:rPr>
          <w:rFonts w:ascii="Arial" w:hAnsi="Arial" w:cs="Arial"/>
          <w:i/>
          <w:iCs/>
          <w:color w:val="252525"/>
          <w:sz w:val="19"/>
          <w:szCs w:val="19"/>
        </w:rPr>
        <w:sectPr w:rsidR="000033FD" w:rsidRPr="00812937">
          <w:type w:val="continuous"/>
          <w:pgSz w:w="11906" w:h="16838"/>
          <w:pgMar w:top="1080" w:right="737" w:bottom="2432" w:left="737" w:header="720" w:footer="720" w:gutter="0"/>
          <w:cols w:num="2" w:space="360"/>
          <w:docGrid w:linePitch="360"/>
        </w:sectPr>
      </w:pPr>
    </w:p>
    <w:p w:rsidR="00B60A53" w:rsidRDefault="00B60A53"/>
    <w:p w:rsidR="00B24152" w:rsidRDefault="00B24152"/>
    <w:sectPr w:rsidR="00B24152">
      <w:type w:val="continuous"/>
      <w:pgSz w:w="11906" w:h="16838"/>
      <w:pgMar w:top="1080" w:right="737" w:bottom="2432" w:left="73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Lohit Hindi">
    <w:altName w:val="MS Mincho"/>
    <w:charset w:val="80"/>
    <w:family w:val="auto"/>
    <w:pitch w:val="variable"/>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 w:name="MV Boli">
    <w:panose1 w:val="02000500030200090000"/>
    <w:charset w:val="00"/>
    <w:family w:val="auto"/>
    <w:pitch w:val="variable"/>
    <w:sig w:usb0="00000003" w:usb1="00000000" w:usb2="00000100" w:usb3="00000000" w:csb0="00000001" w:csb1="00000000"/>
  </w:font>
  <w:font w:name="Euclid">
    <w:panose1 w:val="02020503060505020303"/>
    <w:charset w:val="00"/>
    <w:family w:val="roman"/>
    <w:pitch w:val="variable"/>
    <w:sig w:usb0="8000002F" w:usb1="0000000A" w:usb2="00000000" w:usb3="00000000" w:csb0="00000001"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767"/>
        </w:tabs>
        <w:ind w:left="828" w:hanging="288"/>
      </w:pPr>
      <w:rPr>
        <w:rFonts w:cs="Times New Roman"/>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5"/>
    <w:lvl w:ilvl="0">
      <w:start w:val="1"/>
      <w:numFmt w:val="upperRoman"/>
      <w:pStyle w:val="tablehead"/>
      <w:suff w:val="space"/>
      <w:lvlText w:val="TABLE %1. "/>
      <w:lvlJc w:val="left"/>
      <w:pPr>
        <w:tabs>
          <w:tab w:val="num" w:pos="0"/>
        </w:tabs>
        <w:ind w:left="0" w:firstLine="0"/>
      </w:pPr>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00000006"/>
    <w:multiLevelType w:val="singleLevel"/>
    <w:tmpl w:val="00000006"/>
    <w:name w:val="WW8Num6"/>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15:restartNumberingAfterBreak="0">
    <w:nsid w:val="01DB510E"/>
    <w:multiLevelType w:val="hybridMultilevel"/>
    <w:tmpl w:val="B9686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F49C1"/>
    <w:multiLevelType w:val="hybridMultilevel"/>
    <w:tmpl w:val="83A0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F113A7"/>
    <w:multiLevelType w:val="hybridMultilevel"/>
    <w:tmpl w:val="3F5E4D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33F4D2E"/>
    <w:multiLevelType w:val="hybridMultilevel"/>
    <w:tmpl w:val="2C0E6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FE71F3"/>
    <w:multiLevelType w:val="hybridMultilevel"/>
    <w:tmpl w:val="DFE2A1C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0"/>
  </w:num>
  <w:num w:numId="10">
    <w:abstractNumId w:val="6"/>
  </w:num>
  <w:num w:numId="11">
    <w:abstractNumId w:val="7"/>
  </w:num>
  <w:num w:numId="1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nghai,Devyash">
    <w15:presenceInfo w15:providerId="AD" w15:userId="S-1-5-21-1308237860-4193317556-336787646-19122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embedSystemFonts/>
  <w:activeWritingStyle w:appName="MSWord" w:lang="en-US" w:vendorID="64" w:dllVersion="131078" w:nlCheck="1" w:checkStyle="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5B7"/>
    <w:rsid w:val="000033FD"/>
    <w:rsid w:val="00026B40"/>
    <w:rsid w:val="000325AA"/>
    <w:rsid w:val="00065DEF"/>
    <w:rsid w:val="000B0D0B"/>
    <w:rsid w:val="000C3864"/>
    <w:rsid w:val="000F566E"/>
    <w:rsid w:val="00121183"/>
    <w:rsid w:val="0012375D"/>
    <w:rsid w:val="0013675A"/>
    <w:rsid w:val="00192B03"/>
    <w:rsid w:val="001C1C07"/>
    <w:rsid w:val="001D047D"/>
    <w:rsid w:val="002D4D62"/>
    <w:rsid w:val="003147DC"/>
    <w:rsid w:val="003461F9"/>
    <w:rsid w:val="00354BA2"/>
    <w:rsid w:val="003B0B64"/>
    <w:rsid w:val="003D6353"/>
    <w:rsid w:val="0040379D"/>
    <w:rsid w:val="00430756"/>
    <w:rsid w:val="0045405D"/>
    <w:rsid w:val="004B165F"/>
    <w:rsid w:val="005517F8"/>
    <w:rsid w:val="0057609D"/>
    <w:rsid w:val="005A0B15"/>
    <w:rsid w:val="005A4270"/>
    <w:rsid w:val="005D6123"/>
    <w:rsid w:val="005F5BC5"/>
    <w:rsid w:val="005F7053"/>
    <w:rsid w:val="00694482"/>
    <w:rsid w:val="006A48BA"/>
    <w:rsid w:val="006F0871"/>
    <w:rsid w:val="00707F13"/>
    <w:rsid w:val="00723391"/>
    <w:rsid w:val="007366CF"/>
    <w:rsid w:val="00741C44"/>
    <w:rsid w:val="007A2730"/>
    <w:rsid w:val="007B2E6F"/>
    <w:rsid w:val="007F1E80"/>
    <w:rsid w:val="007F3F06"/>
    <w:rsid w:val="007F5F42"/>
    <w:rsid w:val="00812937"/>
    <w:rsid w:val="00815793"/>
    <w:rsid w:val="0082182D"/>
    <w:rsid w:val="0084678A"/>
    <w:rsid w:val="008842EE"/>
    <w:rsid w:val="008925B7"/>
    <w:rsid w:val="008A3A55"/>
    <w:rsid w:val="008A5EAA"/>
    <w:rsid w:val="008C1E57"/>
    <w:rsid w:val="008C270D"/>
    <w:rsid w:val="008D414F"/>
    <w:rsid w:val="008F0FE1"/>
    <w:rsid w:val="0090542A"/>
    <w:rsid w:val="00921B14"/>
    <w:rsid w:val="00931FBB"/>
    <w:rsid w:val="00947FE1"/>
    <w:rsid w:val="00966FF7"/>
    <w:rsid w:val="0099056D"/>
    <w:rsid w:val="009C249F"/>
    <w:rsid w:val="009C75E0"/>
    <w:rsid w:val="00A208D3"/>
    <w:rsid w:val="00A73A14"/>
    <w:rsid w:val="00A75A4D"/>
    <w:rsid w:val="00AC1FFF"/>
    <w:rsid w:val="00AC4CB1"/>
    <w:rsid w:val="00AE1652"/>
    <w:rsid w:val="00B20FC9"/>
    <w:rsid w:val="00B23D95"/>
    <w:rsid w:val="00B24152"/>
    <w:rsid w:val="00B54EC8"/>
    <w:rsid w:val="00B60A53"/>
    <w:rsid w:val="00BA1AA3"/>
    <w:rsid w:val="00BE522B"/>
    <w:rsid w:val="00BF2B73"/>
    <w:rsid w:val="00BF3985"/>
    <w:rsid w:val="00C15A59"/>
    <w:rsid w:val="00C15DB2"/>
    <w:rsid w:val="00C64A3A"/>
    <w:rsid w:val="00C764B0"/>
    <w:rsid w:val="00C909BD"/>
    <w:rsid w:val="00C964E6"/>
    <w:rsid w:val="00CA11AF"/>
    <w:rsid w:val="00CC349E"/>
    <w:rsid w:val="00D03A5B"/>
    <w:rsid w:val="00D25861"/>
    <w:rsid w:val="00D75FF5"/>
    <w:rsid w:val="00DC49C9"/>
    <w:rsid w:val="00E06A51"/>
    <w:rsid w:val="00E163CA"/>
    <w:rsid w:val="00E76828"/>
    <w:rsid w:val="00EA58BC"/>
    <w:rsid w:val="00EF30B4"/>
    <w:rsid w:val="00F266C2"/>
    <w:rsid w:val="00F27ED7"/>
    <w:rsid w:val="00F34F9F"/>
    <w:rsid w:val="00F456F8"/>
    <w:rsid w:val="00F7199C"/>
    <w:rsid w:val="00F93434"/>
    <w:rsid w:val="00FA4857"/>
    <w:rsid w:val="00FE7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9962E07"/>
  <w15:chartTrackingRefBased/>
  <w15:docId w15:val="{D7CD989D-BE5C-45FF-82B7-656105C28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center"/>
    </w:pPr>
    <w:rPr>
      <w:rFonts w:eastAsia="SimSun"/>
      <w:lang w:eastAsia="zh-CN"/>
    </w:r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link w:val="Heading2Char"/>
    <w:qFormat/>
    <w:pPr>
      <w:keepNext/>
      <w:keepLines/>
      <w:numPr>
        <w:ilvl w:val="1"/>
        <w:numId w:val="1"/>
      </w:numPr>
      <w:spacing w:before="120" w:after="60"/>
      <w:jc w:val="left"/>
      <w:outlineLvl w:val="1"/>
    </w:pPr>
    <w:rPr>
      <w:i/>
      <w:iCs/>
      <w:lang w:eastAsia="en-US"/>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eastAsia="en-US"/>
    </w:rPr>
  </w:style>
  <w:style w:type="paragraph" w:styleId="Heading5">
    <w:name w:val="heading 5"/>
    <w:basedOn w:val="Normal"/>
    <w:next w:val="BodyText"/>
    <w:qFormat/>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numPr>
        <w:numId w:val="4"/>
      </w:numPr>
      <w:suppressAutoHyphens/>
      <w:spacing w:after="50" w:line="180" w:lineRule="atLeast"/>
      <w:jc w:val="both"/>
    </w:pPr>
    <w:rPr>
      <w:rFonts w:eastAsia="MS Mincho"/>
      <w:sz w:val="18"/>
      <w:szCs w:val="16"/>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character" w:customStyle="1" w:styleId="hit">
    <w:name w:val="hit"/>
    <w:rsid w:val="005517F8"/>
  </w:style>
  <w:style w:type="character" w:customStyle="1" w:styleId="apple-converted-space">
    <w:name w:val="apple-converted-space"/>
    <w:rsid w:val="005517F8"/>
  </w:style>
  <w:style w:type="character" w:styleId="Hyperlink">
    <w:name w:val="Hyperlink"/>
    <w:uiPriority w:val="99"/>
    <w:unhideWhenUsed/>
    <w:rsid w:val="00AC1FFF"/>
    <w:rPr>
      <w:color w:val="0000FF"/>
      <w:u w:val="single"/>
    </w:rPr>
  </w:style>
  <w:style w:type="character" w:styleId="PlaceholderText">
    <w:name w:val="Placeholder Text"/>
    <w:basedOn w:val="DefaultParagraphFont"/>
    <w:uiPriority w:val="99"/>
    <w:semiHidden/>
    <w:rsid w:val="001D047D"/>
    <w:rPr>
      <w:color w:val="808080"/>
    </w:rPr>
  </w:style>
  <w:style w:type="table" w:styleId="TableGrid">
    <w:name w:val="Table Grid"/>
    <w:basedOn w:val="TableNormal"/>
    <w:uiPriority w:val="59"/>
    <w:rsid w:val="005F5B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A4270"/>
    <w:pPr>
      <w:suppressAutoHyphens w:val="0"/>
      <w:spacing w:before="100" w:beforeAutospacing="1" w:after="100" w:afterAutospacing="1"/>
      <w:jc w:val="left"/>
    </w:pPr>
    <w:rPr>
      <w:rFonts w:eastAsia="Times New Roman"/>
      <w:sz w:val="24"/>
      <w:szCs w:val="24"/>
      <w:lang w:eastAsia="en-US"/>
    </w:rPr>
  </w:style>
  <w:style w:type="character" w:customStyle="1" w:styleId="mwe-math-mathml-inline">
    <w:name w:val="mwe-math-mathml-inline"/>
    <w:basedOn w:val="DefaultParagraphFont"/>
    <w:rsid w:val="005A4270"/>
  </w:style>
  <w:style w:type="character" w:styleId="HTMLCite">
    <w:name w:val="HTML Cite"/>
    <w:basedOn w:val="DefaultParagraphFont"/>
    <w:uiPriority w:val="99"/>
    <w:semiHidden/>
    <w:unhideWhenUsed/>
    <w:rsid w:val="00EF30B4"/>
    <w:rPr>
      <w:i/>
      <w:iCs/>
    </w:rPr>
  </w:style>
  <w:style w:type="character" w:customStyle="1" w:styleId="reference-accessdate">
    <w:name w:val="reference-accessdate"/>
    <w:basedOn w:val="DefaultParagraphFont"/>
    <w:rsid w:val="00EF30B4"/>
  </w:style>
  <w:style w:type="character" w:customStyle="1" w:styleId="nowrap">
    <w:name w:val="nowrap"/>
    <w:basedOn w:val="DefaultParagraphFont"/>
    <w:rsid w:val="00EF30B4"/>
  </w:style>
  <w:style w:type="character" w:customStyle="1" w:styleId="mw-headline">
    <w:name w:val="mw-headline"/>
    <w:basedOn w:val="DefaultParagraphFont"/>
    <w:rsid w:val="002D4D62"/>
  </w:style>
  <w:style w:type="character" w:customStyle="1" w:styleId="mw-editsection">
    <w:name w:val="mw-editsection"/>
    <w:basedOn w:val="DefaultParagraphFont"/>
    <w:rsid w:val="002D4D62"/>
  </w:style>
  <w:style w:type="character" w:customStyle="1" w:styleId="mw-editsection-bracket">
    <w:name w:val="mw-editsection-bracket"/>
    <w:basedOn w:val="DefaultParagraphFont"/>
    <w:rsid w:val="002D4D62"/>
  </w:style>
  <w:style w:type="paragraph" w:styleId="ListParagraph">
    <w:name w:val="List Paragraph"/>
    <w:basedOn w:val="Normal"/>
    <w:uiPriority w:val="34"/>
    <w:qFormat/>
    <w:rsid w:val="002D4D62"/>
    <w:pPr>
      <w:ind w:left="720"/>
      <w:contextualSpacing/>
    </w:pPr>
  </w:style>
  <w:style w:type="character" w:customStyle="1" w:styleId="Heading2Char">
    <w:name w:val="Heading 2 Char"/>
    <w:basedOn w:val="DefaultParagraphFont"/>
    <w:link w:val="Heading2"/>
    <w:rsid w:val="00707F13"/>
    <w:rPr>
      <w:rFonts w:eastAsia="SimSu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8029">
      <w:bodyDiv w:val="1"/>
      <w:marLeft w:val="0"/>
      <w:marRight w:val="0"/>
      <w:marTop w:val="0"/>
      <w:marBottom w:val="0"/>
      <w:divBdr>
        <w:top w:val="none" w:sz="0" w:space="0" w:color="auto"/>
        <w:left w:val="none" w:sz="0" w:space="0" w:color="auto"/>
        <w:bottom w:val="none" w:sz="0" w:space="0" w:color="auto"/>
        <w:right w:val="none" w:sz="0" w:space="0" w:color="auto"/>
      </w:divBdr>
      <w:divsChild>
        <w:div w:id="1395734095">
          <w:marLeft w:val="0"/>
          <w:marRight w:val="0"/>
          <w:marTop w:val="0"/>
          <w:marBottom w:val="0"/>
          <w:divBdr>
            <w:top w:val="none" w:sz="0" w:space="0" w:color="auto"/>
            <w:left w:val="none" w:sz="0" w:space="0" w:color="auto"/>
            <w:bottom w:val="none" w:sz="0" w:space="0" w:color="auto"/>
            <w:right w:val="none" w:sz="0" w:space="0" w:color="auto"/>
          </w:divBdr>
        </w:div>
      </w:divsChild>
    </w:div>
    <w:div w:id="70810842">
      <w:bodyDiv w:val="1"/>
      <w:marLeft w:val="0"/>
      <w:marRight w:val="0"/>
      <w:marTop w:val="0"/>
      <w:marBottom w:val="0"/>
      <w:divBdr>
        <w:top w:val="none" w:sz="0" w:space="0" w:color="auto"/>
        <w:left w:val="none" w:sz="0" w:space="0" w:color="auto"/>
        <w:bottom w:val="none" w:sz="0" w:space="0" w:color="auto"/>
        <w:right w:val="none" w:sz="0" w:space="0" w:color="auto"/>
      </w:divBdr>
      <w:divsChild>
        <w:div w:id="681513014">
          <w:marLeft w:val="0"/>
          <w:marRight w:val="0"/>
          <w:marTop w:val="0"/>
          <w:marBottom w:val="0"/>
          <w:divBdr>
            <w:top w:val="none" w:sz="0" w:space="0" w:color="auto"/>
            <w:left w:val="none" w:sz="0" w:space="0" w:color="auto"/>
            <w:bottom w:val="none" w:sz="0" w:space="0" w:color="auto"/>
            <w:right w:val="none" w:sz="0" w:space="0" w:color="auto"/>
          </w:divBdr>
        </w:div>
      </w:divsChild>
    </w:div>
    <w:div w:id="234437639">
      <w:bodyDiv w:val="1"/>
      <w:marLeft w:val="0"/>
      <w:marRight w:val="0"/>
      <w:marTop w:val="0"/>
      <w:marBottom w:val="0"/>
      <w:divBdr>
        <w:top w:val="none" w:sz="0" w:space="0" w:color="auto"/>
        <w:left w:val="none" w:sz="0" w:space="0" w:color="auto"/>
        <w:bottom w:val="none" w:sz="0" w:space="0" w:color="auto"/>
        <w:right w:val="none" w:sz="0" w:space="0" w:color="auto"/>
      </w:divBdr>
      <w:divsChild>
        <w:div w:id="484278061">
          <w:marLeft w:val="0"/>
          <w:marRight w:val="0"/>
          <w:marTop w:val="0"/>
          <w:marBottom w:val="0"/>
          <w:divBdr>
            <w:top w:val="none" w:sz="0" w:space="0" w:color="auto"/>
            <w:left w:val="none" w:sz="0" w:space="0" w:color="auto"/>
            <w:bottom w:val="none" w:sz="0" w:space="0" w:color="auto"/>
            <w:right w:val="none" w:sz="0" w:space="0" w:color="auto"/>
          </w:divBdr>
        </w:div>
      </w:divsChild>
    </w:div>
    <w:div w:id="860121758">
      <w:bodyDiv w:val="1"/>
      <w:marLeft w:val="0"/>
      <w:marRight w:val="0"/>
      <w:marTop w:val="0"/>
      <w:marBottom w:val="0"/>
      <w:divBdr>
        <w:top w:val="none" w:sz="0" w:space="0" w:color="auto"/>
        <w:left w:val="none" w:sz="0" w:space="0" w:color="auto"/>
        <w:bottom w:val="none" w:sz="0" w:space="0" w:color="auto"/>
        <w:right w:val="none" w:sz="0" w:space="0" w:color="auto"/>
      </w:divBdr>
    </w:div>
    <w:div w:id="981732950">
      <w:bodyDiv w:val="1"/>
      <w:marLeft w:val="0"/>
      <w:marRight w:val="0"/>
      <w:marTop w:val="0"/>
      <w:marBottom w:val="0"/>
      <w:divBdr>
        <w:top w:val="none" w:sz="0" w:space="0" w:color="auto"/>
        <w:left w:val="none" w:sz="0" w:space="0" w:color="auto"/>
        <w:bottom w:val="none" w:sz="0" w:space="0" w:color="auto"/>
        <w:right w:val="none" w:sz="0" w:space="0" w:color="auto"/>
      </w:divBdr>
    </w:div>
    <w:div w:id="1282957864">
      <w:bodyDiv w:val="1"/>
      <w:marLeft w:val="0"/>
      <w:marRight w:val="0"/>
      <w:marTop w:val="0"/>
      <w:marBottom w:val="0"/>
      <w:divBdr>
        <w:top w:val="none" w:sz="0" w:space="0" w:color="auto"/>
        <w:left w:val="none" w:sz="0" w:space="0" w:color="auto"/>
        <w:bottom w:val="none" w:sz="0" w:space="0" w:color="auto"/>
        <w:right w:val="none" w:sz="0" w:space="0" w:color="auto"/>
      </w:divBdr>
    </w:div>
    <w:div w:id="1364014747">
      <w:bodyDiv w:val="1"/>
      <w:marLeft w:val="0"/>
      <w:marRight w:val="0"/>
      <w:marTop w:val="0"/>
      <w:marBottom w:val="0"/>
      <w:divBdr>
        <w:top w:val="none" w:sz="0" w:space="0" w:color="auto"/>
        <w:left w:val="none" w:sz="0" w:space="0" w:color="auto"/>
        <w:bottom w:val="none" w:sz="0" w:space="0" w:color="auto"/>
        <w:right w:val="none" w:sz="0" w:space="0" w:color="auto"/>
      </w:divBdr>
    </w:div>
    <w:div w:id="1421950371">
      <w:bodyDiv w:val="1"/>
      <w:marLeft w:val="0"/>
      <w:marRight w:val="0"/>
      <w:marTop w:val="0"/>
      <w:marBottom w:val="0"/>
      <w:divBdr>
        <w:top w:val="none" w:sz="0" w:space="0" w:color="auto"/>
        <w:left w:val="none" w:sz="0" w:space="0" w:color="auto"/>
        <w:bottom w:val="none" w:sz="0" w:space="0" w:color="auto"/>
        <w:right w:val="none" w:sz="0" w:space="0" w:color="auto"/>
      </w:divBdr>
    </w:div>
    <w:div w:id="1808281868">
      <w:bodyDiv w:val="1"/>
      <w:marLeft w:val="0"/>
      <w:marRight w:val="0"/>
      <w:marTop w:val="0"/>
      <w:marBottom w:val="0"/>
      <w:divBdr>
        <w:top w:val="none" w:sz="0" w:space="0" w:color="auto"/>
        <w:left w:val="none" w:sz="0" w:space="0" w:color="auto"/>
        <w:bottom w:val="none" w:sz="0" w:space="0" w:color="auto"/>
        <w:right w:val="none" w:sz="0" w:space="0" w:color="auto"/>
      </w:divBdr>
      <w:divsChild>
        <w:div w:id="1301230068">
          <w:marLeft w:val="0"/>
          <w:marRight w:val="0"/>
          <w:marTop w:val="0"/>
          <w:marBottom w:val="0"/>
          <w:divBdr>
            <w:top w:val="none" w:sz="0" w:space="0" w:color="auto"/>
            <w:left w:val="none" w:sz="0" w:space="0" w:color="auto"/>
            <w:bottom w:val="none" w:sz="0" w:space="0" w:color="auto"/>
            <w:right w:val="none" w:sz="0" w:space="0" w:color="auto"/>
          </w:divBdr>
        </w:div>
      </w:divsChild>
    </w:div>
    <w:div w:id="199251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D30EF-065D-41AB-82BF-F7D0FFD1E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6</Pages>
  <Words>2347</Words>
  <Characters>13381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Sanghai,Devyash</cp:lastModifiedBy>
  <cp:revision>15</cp:revision>
  <cp:lastPrinted>2016-10-19T03:53:00Z</cp:lastPrinted>
  <dcterms:created xsi:type="dcterms:W3CDTF">2016-10-17T03:04:00Z</dcterms:created>
  <dcterms:modified xsi:type="dcterms:W3CDTF">2016-10-19T03:59:00Z</dcterms:modified>
</cp:coreProperties>
</file>